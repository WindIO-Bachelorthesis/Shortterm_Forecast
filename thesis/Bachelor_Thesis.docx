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8A0695" w14:textId="14FD2DBF" w:rsidR="006C1247" w:rsidRDefault="006C1247" w:rsidP="00635FF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6C1247" w14:paraId="55A4490B" w14:textId="77777777" w:rsidTr="00EB2A14">
        <w:tc>
          <w:tcPr>
            <w:tcW w:w="4530" w:type="dxa"/>
            <w:vAlign w:val="center"/>
          </w:tcPr>
          <w:p w14:paraId="092F2AFC"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noProof/>
              </w:rPr>
              <w:drawing>
                <wp:inline distT="0" distB="0" distL="0" distR="0" wp14:anchorId="1A93146C" wp14:editId="17833C84">
                  <wp:extent cx="1360800" cy="396000"/>
                  <wp:effectExtent l="0" t="0" r="0" b="4445"/>
                  <wp:docPr id="35" name="Grafik 35"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inline>
              </w:drawing>
            </w:r>
          </w:p>
        </w:tc>
        <w:tc>
          <w:tcPr>
            <w:tcW w:w="4530" w:type="dxa"/>
            <w:vAlign w:val="center"/>
          </w:tcPr>
          <w:p w14:paraId="7190A8B0" w14:textId="77777777" w:rsidR="006C1247" w:rsidRDefault="006C1247" w:rsidP="003630AE">
            <w:pPr>
              <w:pBdr>
                <w:top w:val="none" w:sz="0" w:space="0" w:color="auto"/>
                <w:left w:val="none" w:sz="0" w:space="0" w:color="auto"/>
                <w:bottom w:val="none" w:sz="0" w:space="0" w:color="auto"/>
                <w:right w:val="none" w:sz="0" w:space="0" w:color="auto"/>
                <w:between w:val="none" w:sz="0" w:space="0" w:color="auto"/>
              </w:pBdr>
              <w:jc w:val="center"/>
            </w:pPr>
            <w:r>
              <w:rPr>
                <w:b/>
                <w:noProof/>
                <w:lang w:eastAsia="de-DE"/>
              </w:rPr>
              <w:drawing>
                <wp:inline distT="0" distB="0" distL="0" distR="0" wp14:anchorId="20B56028" wp14:editId="2381CF10">
                  <wp:extent cx="2253600" cy="396000"/>
                  <wp:effectExtent l="0" t="0" r="0" b="4445"/>
                  <wp:docPr id="36"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9" cstate="print">
                            <a:extLst>
                              <a:ext uri="{28A0092B-C50C-407E-A947-70E740481C1C}">
                                <a14:useLocalDpi xmlns:a14="http://schemas.microsoft.com/office/drawing/2010/main" val="0"/>
                              </a:ext>
                            </a:extLst>
                          </a:blip>
                          <a:stretch/>
                        </pic:blipFill>
                        <pic:spPr bwMode="auto">
                          <a:xfrm>
                            <a:off x="0" y="0"/>
                            <a:ext cx="2253600" cy="396000"/>
                          </a:xfrm>
                          <a:prstGeom prst="rect">
                            <a:avLst/>
                          </a:prstGeom>
                          <a:noFill/>
                          <a:ln>
                            <a:noFill/>
                          </a:ln>
                        </pic:spPr>
                      </pic:pic>
                    </a:graphicData>
                  </a:graphic>
                </wp:inline>
              </w:drawing>
            </w:r>
          </w:p>
        </w:tc>
      </w:tr>
    </w:tbl>
    <w:p w14:paraId="4FD0B7DA" w14:textId="77777777" w:rsidR="006C1247" w:rsidRDefault="006C1247" w:rsidP="00635FF9"/>
    <w:p w14:paraId="7184D38D" w14:textId="77777777" w:rsidR="002C4E9B" w:rsidRDefault="002C4E9B" w:rsidP="00635FF9"/>
    <w:p w14:paraId="4D7FCBB2" w14:textId="51B3321F" w:rsidR="00635FF9" w:rsidRDefault="00880FB2" w:rsidP="00635FF9">
      <w:pPr>
        <w:jc w:val="center"/>
        <w:rPr>
          <w:sz w:val="36"/>
          <w:szCs w:val="36"/>
        </w:rPr>
      </w:pPr>
      <w:r>
        <w:rPr>
          <w:sz w:val="36"/>
          <w:szCs w:val="36"/>
        </w:rPr>
        <w:t>Bachelorarbeit</w:t>
      </w:r>
      <w:r w:rsidR="00697BC7">
        <w:rPr>
          <w:sz w:val="36"/>
          <w:szCs w:val="36"/>
        </w:rPr>
        <w:t xml:space="preserve"> - </w:t>
      </w:r>
      <w:r w:rsidR="003815C8">
        <w:rPr>
          <w:sz w:val="36"/>
          <w:szCs w:val="36"/>
        </w:rPr>
        <w:t>Thesis</w:t>
      </w:r>
    </w:p>
    <w:p w14:paraId="57B23D82" w14:textId="5EF82BB0" w:rsidR="005017D7" w:rsidRDefault="005017D7" w:rsidP="00206344">
      <w:pPr>
        <w:pStyle w:val="Default"/>
      </w:pPr>
    </w:p>
    <w:p w14:paraId="71B0E2BD" w14:textId="77777777" w:rsidR="00151B2A" w:rsidRDefault="00151B2A" w:rsidP="00206344">
      <w:pPr>
        <w:pStyle w:val="Default"/>
      </w:pPr>
    </w:p>
    <w:p w14:paraId="6029C3A8" w14:textId="245BB94E" w:rsidR="00880FB2" w:rsidRDefault="00206344" w:rsidP="00206344">
      <w:pPr>
        <w:pStyle w:val="Textkrper"/>
        <w:jc w:val="center"/>
        <w:rPr>
          <w:b/>
          <w:bCs/>
          <w:sz w:val="36"/>
          <w:szCs w:val="36"/>
          <w:lang w:val="de-DE"/>
        </w:rPr>
      </w:pPr>
      <w:r w:rsidRPr="00206344">
        <w:rPr>
          <w:b/>
          <w:bCs/>
          <w:sz w:val="36"/>
          <w:szCs w:val="36"/>
          <w:lang w:val="de-DE"/>
        </w:rPr>
        <w:t xml:space="preserve">Kurzzeitprognose der Turmschwingungskinematik von </w:t>
      </w:r>
      <w:proofErr w:type="spellStart"/>
      <w:r w:rsidRPr="00206344">
        <w:rPr>
          <w:b/>
          <w:bCs/>
          <w:sz w:val="36"/>
          <w:szCs w:val="36"/>
          <w:lang w:val="de-DE"/>
        </w:rPr>
        <w:t>Onshore</w:t>
      </w:r>
      <w:proofErr w:type="spellEnd"/>
      <w:r w:rsidRPr="00206344">
        <w:rPr>
          <w:b/>
          <w:bCs/>
          <w:sz w:val="36"/>
          <w:szCs w:val="36"/>
          <w:lang w:val="de-DE"/>
        </w:rPr>
        <w:t>-Windenergieanlagen</w:t>
      </w:r>
    </w:p>
    <w:p w14:paraId="6DE0BE59" w14:textId="1EB85ED2" w:rsidR="00206344" w:rsidRDefault="00206344" w:rsidP="00206344">
      <w:pPr>
        <w:pStyle w:val="Textkrper"/>
        <w:jc w:val="center"/>
        <w:rPr>
          <w:b/>
          <w:bCs/>
          <w:sz w:val="36"/>
          <w:szCs w:val="36"/>
          <w:lang w:val="de-DE"/>
        </w:rPr>
      </w:pPr>
    </w:p>
    <w:p w14:paraId="221A7249" w14:textId="47D6A753" w:rsidR="00206344" w:rsidRPr="000001FF" w:rsidRDefault="005D40A6" w:rsidP="00151B2A">
      <w:pPr>
        <w:pStyle w:val="Textkrper"/>
        <w:rPr>
          <w:rFonts w:cs="Arial"/>
          <w:b/>
          <w:sz w:val="24"/>
          <w:szCs w:val="24"/>
          <w:lang w:val="de-DE"/>
        </w:rPr>
      </w:pPr>
      <w:r w:rsidRPr="000001FF">
        <w:rPr>
          <w:rFonts w:cs="Arial"/>
          <w:sz w:val="24"/>
          <w:szCs w:val="24"/>
          <w:lang w:val="de-DE"/>
        </w:rPr>
        <w:br/>
      </w:r>
    </w:p>
    <w:p w14:paraId="6F838E7E" w14:textId="77777777" w:rsidR="006C1247" w:rsidRPr="000001FF" w:rsidRDefault="006C1247" w:rsidP="00635FF9">
      <w:pPr>
        <w:rPr>
          <w:szCs w:val="24"/>
        </w:rPr>
      </w:pPr>
    </w:p>
    <w:p w14:paraId="0E2B80C6" w14:textId="0E54B2B4" w:rsidR="00635FF9" w:rsidRDefault="00880FB2" w:rsidP="00ED58FA">
      <w:pPr>
        <w:spacing w:before="240"/>
        <w:ind w:left="708"/>
        <w:rPr>
          <w:sz w:val="28"/>
          <w:szCs w:val="28"/>
        </w:rPr>
      </w:pPr>
      <w:r w:rsidRPr="00563E14">
        <w:rPr>
          <w:sz w:val="28"/>
          <w:szCs w:val="28"/>
        </w:rPr>
        <w:t>Autor:</w:t>
      </w:r>
      <w:r w:rsidRPr="00563E14">
        <w:rPr>
          <w:sz w:val="28"/>
          <w:szCs w:val="28"/>
        </w:rPr>
        <w:tab/>
      </w:r>
      <w:r w:rsidRPr="00563E14">
        <w:rPr>
          <w:sz w:val="28"/>
          <w:szCs w:val="28"/>
        </w:rPr>
        <w:tab/>
      </w:r>
      <w:r w:rsidRPr="00563E14">
        <w:rPr>
          <w:sz w:val="28"/>
          <w:szCs w:val="28"/>
        </w:rPr>
        <w:tab/>
      </w:r>
      <w:r w:rsidRPr="00563E14">
        <w:rPr>
          <w:sz w:val="28"/>
          <w:szCs w:val="28"/>
        </w:rPr>
        <w:tab/>
      </w:r>
      <w:r w:rsidR="00ED58FA">
        <w:rPr>
          <w:sz w:val="28"/>
          <w:szCs w:val="28"/>
        </w:rPr>
        <w:tab/>
      </w:r>
      <w:r w:rsidRPr="00563E14">
        <w:rPr>
          <w:sz w:val="28"/>
          <w:szCs w:val="28"/>
        </w:rPr>
        <w:t>Zelgai Nemati</w:t>
      </w:r>
    </w:p>
    <w:p w14:paraId="2B66A81B" w14:textId="3DE58010" w:rsidR="00184F43" w:rsidRPr="00563E14" w:rsidRDefault="00184F43" w:rsidP="00ED58FA">
      <w:pPr>
        <w:spacing w:before="240"/>
        <w:ind w:firstLine="708"/>
        <w:rPr>
          <w:sz w:val="28"/>
          <w:szCs w:val="28"/>
        </w:rPr>
      </w:pPr>
      <w:r>
        <w:rPr>
          <w:sz w:val="28"/>
          <w:szCs w:val="28"/>
        </w:rPr>
        <w:t>Matrikelnummer:</w:t>
      </w:r>
      <w:r>
        <w:rPr>
          <w:sz w:val="28"/>
          <w:szCs w:val="28"/>
        </w:rPr>
        <w:tab/>
      </w:r>
      <w:r>
        <w:rPr>
          <w:sz w:val="28"/>
          <w:szCs w:val="28"/>
        </w:rPr>
        <w:tab/>
      </w:r>
      <w:r>
        <w:rPr>
          <w:sz w:val="28"/>
          <w:szCs w:val="28"/>
        </w:rPr>
        <w:tab/>
      </w:r>
      <w:r w:rsidR="00ED58FA">
        <w:rPr>
          <w:sz w:val="28"/>
          <w:szCs w:val="28"/>
        </w:rPr>
        <w:tab/>
      </w:r>
      <w:r>
        <w:rPr>
          <w:sz w:val="28"/>
          <w:szCs w:val="28"/>
        </w:rPr>
        <w:t>4516359</w:t>
      </w:r>
    </w:p>
    <w:p w14:paraId="35F7D4FE" w14:textId="59E17947" w:rsidR="00635FF9" w:rsidRPr="00563E14" w:rsidRDefault="00635FF9" w:rsidP="00ED58FA">
      <w:pPr>
        <w:spacing w:before="240"/>
        <w:ind w:firstLine="708"/>
        <w:rPr>
          <w:sz w:val="28"/>
          <w:szCs w:val="28"/>
        </w:rPr>
      </w:pPr>
      <w:r w:rsidRPr="00563E14">
        <w:rPr>
          <w:sz w:val="28"/>
          <w:szCs w:val="28"/>
        </w:rPr>
        <w:t>Studiengang:</w:t>
      </w:r>
      <w:r w:rsidRPr="00563E14">
        <w:rPr>
          <w:sz w:val="28"/>
          <w:szCs w:val="28"/>
        </w:rPr>
        <w:tab/>
      </w:r>
      <w:r w:rsidRPr="00563E14">
        <w:rPr>
          <w:sz w:val="28"/>
          <w:szCs w:val="28"/>
        </w:rPr>
        <w:tab/>
      </w:r>
      <w:r w:rsidRPr="00563E14">
        <w:rPr>
          <w:sz w:val="28"/>
          <w:szCs w:val="28"/>
        </w:rPr>
        <w:tab/>
      </w:r>
      <w:r w:rsidR="00ED58FA">
        <w:rPr>
          <w:sz w:val="28"/>
          <w:szCs w:val="28"/>
        </w:rPr>
        <w:tab/>
      </w:r>
      <w:r w:rsidR="00DA19B3">
        <w:rPr>
          <w:sz w:val="28"/>
          <w:szCs w:val="28"/>
        </w:rPr>
        <w:t xml:space="preserve">B. Sc. </w:t>
      </w:r>
      <w:r w:rsidRPr="00563E14">
        <w:rPr>
          <w:sz w:val="28"/>
          <w:szCs w:val="28"/>
        </w:rPr>
        <w:t>Systems Engineering</w:t>
      </w:r>
    </w:p>
    <w:p w14:paraId="7FB2DC6D" w14:textId="2F75D48B" w:rsidR="00635FF9" w:rsidRPr="00563E14" w:rsidRDefault="00880FB2" w:rsidP="00ED58FA">
      <w:pPr>
        <w:spacing w:before="240"/>
        <w:ind w:firstLine="708"/>
        <w:rPr>
          <w:sz w:val="28"/>
          <w:szCs w:val="28"/>
        </w:rPr>
      </w:pPr>
      <w:r w:rsidRPr="00563E14">
        <w:rPr>
          <w:sz w:val="28"/>
          <w:szCs w:val="28"/>
        </w:rPr>
        <w:t>Erstprüfer</w:t>
      </w:r>
      <w:r w:rsidR="00635FF9" w:rsidRPr="00563E14">
        <w:rPr>
          <w:sz w:val="28"/>
          <w:szCs w:val="28"/>
        </w:rPr>
        <w:t>:</w:t>
      </w:r>
      <w:r w:rsidR="006C1247" w:rsidRPr="00563E14">
        <w:rPr>
          <w:sz w:val="28"/>
          <w:szCs w:val="28"/>
        </w:rPr>
        <w:tab/>
      </w:r>
      <w:r w:rsidR="006C1247" w:rsidRPr="00563E14">
        <w:rPr>
          <w:sz w:val="28"/>
          <w:szCs w:val="28"/>
        </w:rPr>
        <w:tab/>
      </w:r>
      <w:r w:rsidR="006C1247" w:rsidRPr="00563E14">
        <w:rPr>
          <w:sz w:val="28"/>
          <w:szCs w:val="28"/>
        </w:rPr>
        <w:tab/>
      </w:r>
      <w:r w:rsidR="00563E14">
        <w:rPr>
          <w:sz w:val="28"/>
          <w:szCs w:val="28"/>
        </w:rPr>
        <w:tab/>
      </w:r>
      <w:r w:rsidR="00ED58FA">
        <w:rPr>
          <w:sz w:val="28"/>
          <w:szCs w:val="28"/>
        </w:rPr>
        <w:tab/>
      </w:r>
      <w:r w:rsidR="00635FF9" w:rsidRPr="00563E14">
        <w:rPr>
          <w:sz w:val="28"/>
          <w:szCs w:val="28"/>
        </w:rPr>
        <w:t>Prof. Dr. Klaus-Dieter Thoben</w:t>
      </w:r>
    </w:p>
    <w:p w14:paraId="0BBF3EBB" w14:textId="7F45962E" w:rsidR="00635FF9" w:rsidRPr="00563E14" w:rsidRDefault="00880FB2" w:rsidP="00ED58FA">
      <w:pPr>
        <w:spacing w:before="240"/>
        <w:ind w:firstLine="708"/>
        <w:jc w:val="left"/>
        <w:rPr>
          <w:sz w:val="28"/>
          <w:szCs w:val="28"/>
        </w:rPr>
      </w:pPr>
      <w:r w:rsidRPr="00563E14">
        <w:rPr>
          <w:sz w:val="28"/>
          <w:szCs w:val="28"/>
        </w:rPr>
        <w:t>Zweitprüfer</w:t>
      </w:r>
      <w:r w:rsidR="00635FF9" w:rsidRPr="00563E14">
        <w:rPr>
          <w:sz w:val="28"/>
          <w:szCs w:val="28"/>
        </w:rPr>
        <w:t>:</w:t>
      </w:r>
      <w:r w:rsidR="00635FF9" w:rsidRPr="00563E14">
        <w:rPr>
          <w:sz w:val="28"/>
          <w:szCs w:val="28"/>
        </w:rPr>
        <w:tab/>
      </w:r>
      <w:r w:rsidR="00635FF9" w:rsidRPr="00563E14">
        <w:rPr>
          <w:sz w:val="28"/>
          <w:szCs w:val="28"/>
        </w:rPr>
        <w:tab/>
      </w:r>
      <w:r w:rsidR="00635FF9" w:rsidRPr="00563E14">
        <w:rPr>
          <w:sz w:val="28"/>
          <w:szCs w:val="28"/>
        </w:rPr>
        <w:tab/>
      </w:r>
      <w:r w:rsidR="00ED58FA">
        <w:rPr>
          <w:sz w:val="28"/>
          <w:szCs w:val="28"/>
        </w:rPr>
        <w:tab/>
      </w:r>
      <w:r w:rsidR="00635FF9" w:rsidRPr="00563E14">
        <w:rPr>
          <w:sz w:val="28"/>
          <w:szCs w:val="28"/>
        </w:rPr>
        <w:t xml:space="preserve">M. Sc. </w:t>
      </w:r>
      <w:r w:rsidRPr="00563E14">
        <w:rPr>
          <w:sz w:val="28"/>
          <w:szCs w:val="28"/>
        </w:rPr>
        <w:t>Andreas Haselsteiner</w:t>
      </w:r>
    </w:p>
    <w:p w14:paraId="29E9EE7C" w14:textId="13BCAE07" w:rsidR="00880FB2" w:rsidRPr="00563E14" w:rsidRDefault="00880FB2" w:rsidP="00ED58FA">
      <w:pPr>
        <w:spacing w:before="240"/>
        <w:ind w:firstLine="708"/>
        <w:jc w:val="left"/>
        <w:rPr>
          <w:sz w:val="28"/>
          <w:szCs w:val="28"/>
        </w:rPr>
      </w:pPr>
      <w:r w:rsidRPr="00563E14">
        <w:rPr>
          <w:sz w:val="28"/>
          <w:szCs w:val="28"/>
        </w:rPr>
        <w:t>Betreuer</w:t>
      </w:r>
      <w:r w:rsidR="003A4E41">
        <w:rPr>
          <w:sz w:val="28"/>
          <w:szCs w:val="28"/>
        </w:rPr>
        <w:t xml:space="preserve"> </w:t>
      </w:r>
      <w:r w:rsidR="00ED58FA">
        <w:rPr>
          <w:sz w:val="28"/>
          <w:szCs w:val="28"/>
        </w:rPr>
        <w:t>Contact Software</w:t>
      </w:r>
      <w:r w:rsidRPr="00563E14">
        <w:rPr>
          <w:sz w:val="28"/>
          <w:szCs w:val="28"/>
        </w:rPr>
        <w:t>:</w:t>
      </w:r>
      <w:r w:rsidRPr="00563E14">
        <w:rPr>
          <w:sz w:val="28"/>
          <w:szCs w:val="28"/>
        </w:rPr>
        <w:tab/>
      </w:r>
      <w:r w:rsidRPr="00563E14">
        <w:rPr>
          <w:sz w:val="28"/>
          <w:szCs w:val="28"/>
        </w:rPr>
        <w:tab/>
        <w:t>Dr. Nicole Göckel</w:t>
      </w:r>
    </w:p>
    <w:p w14:paraId="11290A21" w14:textId="7A9BFDCB" w:rsidR="00880FB2" w:rsidRPr="00563E14" w:rsidRDefault="00880FB2" w:rsidP="006C1247">
      <w:pPr>
        <w:spacing w:before="240"/>
        <w:ind w:left="708" w:firstLine="708"/>
        <w:jc w:val="left"/>
        <w:rPr>
          <w:sz w:val="28"/>
          <w:szCs w:val="28"/>
        </w:rPr>
      </w:pPr>
      <w:r w:rsidRPr="00563E14">
        <w:rPr>
          <w:sz w:val="28"/>
          <w:szCs w:val="28"/>
        </w:rPr>
        <w:tab/>
      </w:r>
      <w:r w:rsidRPr="00563E14">
        <w:rPr>
          <w:sz w:val="28"/>
          <w:szCs w:val="28"/>
        </w:rPr>
        <w:tab/>
      </w:r>
      <w:r w:rsidRPr="00563E14">
        <w:rPr>
          <w:sz w:val="28"/>
          <w:szCs w:val="28"/>
        </w:rPr>
        <w:tab/>
      </w:r>
      <w:r w:rsidRPr="00563E14">
        <w:rPr>
          <w:sz w:val="28"/>
          <w:szCs w:val="28"/>
        </w:rPr>
        <w:tab/>
      </w:r>
      <w:r w:rsidR="00931A74">
        <w:rPr>
          <w:sz w:val="28"/>
          <w:szCs w:val="28"/>
        </w:rPr>
        <w:tab/>
      </w:r>
      <w:r w:rsidRPr="00563E14">
        <w:rPr>
          <w:sz w:val="28"/>
          <w:szCs w:val="28"/>
        </w:rPr>
        <w:t>Dr. Thomas Dickopf</w:t>
      </w:r>
    </w:p>
    <w:p w14:paraId="32455A0E" w14:textId="3C6D8D6A" w:rsidR="00635FF9" w:rsidRPr="00563E14" w:rsidRDefault="00800040" w:rsidP="00ED58FA">
      <w:pPr>
        <w:spacing w:before="240" w:after="0"/>
        <w:ind w:firstLine="708"/>
        <w:jc w:val="left"/>
        <w:rPr>
          <w:sz w:val="28"/>
          <w:szCs w:val="28"/>
        </w:rPr>
      </w:pPr>
      <w:del w:id="0" w:author="Zelgai Nemati" w:date="2021-12-01T16:53:00Z">
        <w:r w:rsidDel="00673DA4">
          <w:rPr>
            <w:sz w:val="28"/>
            <w:szCs w:val="28"/>
          </w:rPr>
          <w:delText>Bearbeitungszeitraum</w:delText>
        </w:r>
      </w:del>
      <w:ins w:id="1" w:author="Zelgai Nemati" w:date="2021-12-01T16:53:00Z">
        <w:r w:rsidR="00673DA4">
          <w:rPr>
            <w:sz w:val="28"/>
            <w:szCs w:val="28"/>
          </w:rPr>
          <w:t>Abgabedatum</w:t>
        </w:r>
      </w:ins>
      <w:r w:rsidR="00635FF9" w:rsidRPr="00563E14">
        <w:rPr>
          <w:sz w:val="28"/>
          <w:szCs w:val="28"/>
        </w:rPr>
        <w:t>:</w:t>
      </w:r>
      <w:r w:rsidR="00635FF9" w:rsidRPr="00563E14">
        <w:rPr>
          <w:sz w:val="28"/>
          <w:szCs w:val="28"/>
        </w:rPr>
        <w:tab/>
      </w:r>
      <w:r w:rsidR="00635FF9" w:rsidRPr="00563E14">
        <w:rPr>
          <w:sz w:val="28"/>
          <w:szCs w:val="28"/>
        </w:rPr>
        <w:tab/>
      </w:r>
      <w:r w:rsidR="00880FB2" w:rsidRPr="00563E14">
        <w:rPr>
          <w:sz w:val="28"/>
          <w:szCs w:val="28"/>
        </w:rPr>
        <w:tab/>
      </w:r>
      <w:ins w:id="2" w:author="Zelgai Nemati" w:date="2021-12-01T16:53:00Z">
        <w:r w:rsidR="00673DA4">
          <w:rPr>
            <w:sz w:val="28"/>
            <w:szCs w:val="28"/>
          </w:rPr>
          <w:tab/>
        </w:r>
      </w:ins>
      <w:ins w:id="3" w:author="Zelgai Nemati" w:date="2021-12-01T16:54:00Z">
        <w:r w:rsidR="00650E33">
          <w:rPr>
            <w:sz w:val="28"/>
            <w:szCs w:val="28"/>
          </w:rPr>
          <w:t>24</w:t>
        </w:r>
      </w:ins>
      <w:del w:id="4" w:author="Zelgai Nemati" w:date="2021-12-01T16:54:00Z">
        <w:r w:rsidDel="00650E33">
          <w:rPr>
            <w:sz w:val="28"/>
            <w:szCs w:val="28"/>
          </w:rPr>
          <w:delText>13</w:delText>
        </w:r>
      </w:del>
      <w:r w:rsidR="00635FF9" w:rsidRPr="00563E14">
        <w:rPr>
          <w:sz w:val="28"/>
          <w:szCs w:val="28"/>
        </w:rPr>
        <w:t>.</w:t>
      </w:r>
      <w:ins w:id="5" w:author="Zelgai Nemati" w:date="2021-12-01T16:54:00Z">
        <w:r w:rsidR="00650E33">
          <w:rPr>
            <w:sz w:val="28"/>
            <w:szCs w:val="28"/>
          </w:rPr>
          <w:t>0</w:t>
        </w:r>
      </w:ins>
      <w:del w:id="6" w:author="Zelgai Nemati" w:date="2021-12-01T16:54:00Z">
        <w:r w:rsidDel="00650E33">
          <w:rPr>
            <w:sz w:val="28"/>
            <w:szCs w:val="28"/>
          </w:rPr>
          <w:delText>1</w:delText>
        </w:r>
      </w:del>
      <w:r>
        <w:rPr>
          <w:sz w:val="28"/>
          <w:szCs w:val="28"/>
        </w:rPr>
        <w:t>2.202</w:t>
      </w:r>
      <w:ins w:id="7" w:author="Zelgai Nemati" w:date="2021-12-01T16:54:00Z">
        <w:r w:rsidR="00650E33">
          <w:rPr>
            <w:sz w:val="28"/>
            <w:szCs w:val="28"/>
          </w:rPr>
          <w:t>2</w:t>
        </w:r>
      </w:ins>
      <w:del w:id="8" w:author="Zelgai Nemati" w:date="2021-12-01T16:54:00Z">
        <w:r w:rsidDel="00650E33">
          <w:rPr>
            <w:sz w:val="28"/>
            <w:szCs w:val="28"/>
          </w:rPr>
          <w:delText>1 – 04.03.2022</w:delText>
        </w:r>
      </w:del>
    </w:p>
    <w:p w14:paraId="299CA813" w14:textId="77777777" w:rsidR="00635FF9" w:rsidRDefault="00635FF9" w:rsidP="00635FF9">
      <w:pPr>
        <w:spacing w:after="0"/>
        <w:jc w:val="left"/>
        <w:rPr>
          <w:b/>
          <w:szCs w:val="24"/>
        </w:rPr>
      </w:pPr>
    </w:p>
    <w:p w14:paraId="79E8A456" w14:textId="77777777" w:rsidR="00635FF9" w:rsidRDefault="00635FF9" w:rsidP="00635FF9">
      <w:pPr>
        <w:spacing w:after="0"/>
        <w:jc w:val="left"/>
        <w:rPr>
          <w:b/>
          <w:szCs w:val="24"/>
        </w:rPr>
      </w:pPr>
    </w:p>
    <w:p w14:paraId="021884A2" w14:textId="44097E9F" w:rsidR="00635FF9" w:rsidRPr="007A2577" w:rsidRDefault="00635FF9" w:rsidP="00635FF9">
      <w:pPr>
        <w:spacing w:after="0"/>
        <w:jc w:val="left"/>
        <w:rPr>
          <w:sz w:val="52"/>
          <w:szCs w:val="52"/>
        </w:rPr>
        <w:sectPr w:rsidR="00635FF9" w:rsidRPr="007A2577" w:rsidSect="00FB7E08">
          <w:headerReference w:type="even" r:id="rId10"/>
          <w:footerReference w:type="default" r:id="rId11"/>
          <w:headerReference w:type="first" r:id="rId12"/>
          <w:footerReference w:type="first" r:id="rId13"/>
          <w:pgSz w:w="11906" w:h="16838"/>
          <w:pgMar w:top="1417" w:right="1417" w:bottom="1134" w:left="1417" w:header="709" w:footer="709" w:gutter="0"/>
          <w:pgNumType w:start="3"/>
          <w:cols w:space="708"/>
          <w:docGrid w:linePitch="360"/>
        </w:sectPr>
      </w:pPr>
    </w:p>
    <w:p w14:paraId="1D829741" w14:textId="2FD14171" w:rsidR="00BC1BE0" w:rsidRDefault="00697BC7">
      <w:pPr>
        <w:pStyle w:val="Verzeichnis1"/>
        <w:tabs>
          <w:tab w:val="left" w:pos="460"/>
          <w:tab w:val="right" w:leader="dot" w:pos="9062"/>
        </w:tabs>
        <w:rPr>
          <w:sz w:val="48"/>
          <w:szCs w:val="48"/>
        </w:rPr>
      </w:pPr>
      <w:r>
        <w:rPr>
          <w:sz w:val="48"/>
          <w:szCs w:val="48"/>
        </w:rPr>
        <w:lastRenderedPageBreak/>
        <w:t>I</w:t>
      </w:r>
      <w:r w:rsidR="00635FF9">
        <w:rPr>
          <w:sz w:val="48"/>
          <w:szCs w:val="48"/>
        </w:rPr>
        <w:t>nhaltsverzeichnis</w:t>
      </w:r>
    </w:p>
    <w:p w14:paraId="09C84D8B" w14:textId="77777777" w:rsidR="00C84265" w:rsidRPr="00C84265" w:rsidRDefault="00C84265" w:rsidP="00C84265">
      <w:pPr>
        <w:rPr>
          <w:ins w:id="9" w:author="Zelgai Nemati" w:date="2021-12-07T21:02:00Z"/>
        </w:rPr>
      </w:pPr>
    </w:p>
    <w:p w14:paraId="13B82D2D" w14:textId="6EB9C424" w:rsidR="00BC1BE0" w:rsidRDefault="00635FF9">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r>
        <w:rPr>
          <w:b w:val="0"/>
          <w:sz w:val="48"/>
          <w:szCs w:val="48"/>
        </w:rPr>
        <w:fldChar w:fldCharType="begin"/>
      </w:r>
      <w:r>
        <w:rPr>
          <w:sz w:val="48"/>
          <w:szCs w:val="48"/>
        </w:rPr>
        <w:instrText xml:space="preserve"> TOC \o "1-3" \h \z \u </w:instrText>
      </w:r>
      <w:r>
        <w:rPr>
          <w:b w:val="0"/>
          <w:sz w:val="48"/>
          <w:szCs w:val="48"/>
        </w:rPr>
        <w:fldChar w:fldCharType="separate"/>
      </w:r>
      <w:hyperlink w:anchor="_Toc90808468" w:history="1">
        <w:r w:rsidR="00BC1BE0" w:rsidRPr="00C733E2">
          <w:rPr>
            <w:rStyle w:val="Hyperlink"/>
            <w:rFonts w:cs="Arial"/>
            <w:noProof/>
          </w:rPr>
          <w:t>1</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rFonts w:cs="Arial"/>
            <w:noProof/>
          </w:rPr>
          <w:t>Einleitung</w:t>
        </w:r>
        <w:r w:rsidR="00BC1BE0">
          <w:rPr>
            <w:noProof/>
            <w:webHidden/>
          </w:rPr>
          <w:tab/>
        </w:r>
        <w:r w:rsidR="00BC1BE0">
          <w:rPr>
            <w:noProof/>
            <w:webHidden/>
          </w:rPr>
          <w:fldChar w:fldCharType="begin"/>
        </w:r>
        <w:r w:rsidR="00BC1BE0">
          <w:rPr>
            <w:noProof/>
            <w:webHidden/>
          </w:rPr>
          <w:instrText xml:space="preserve"> PAGEREF _Toc90808468 \h </w:instrText>
        </w:r>
        <w:r w:rsidR="00BC1BE0">
          <w:rPr>
            <w:noProof/>
            <w:webHidden/>
          </w:rPr>
        </w:r>
        <w:r w:rsidR="00BC1BE0">
          <w:rPr>
            <w:noProof/>
            <w:webHidden/>
          </w:rPr>
          <w:fldChar w:fldCharType="separate"/>
        </w:r>
        <w:r w:rsidR="00BC1BE0">
          <w:rPr>
            <w:noProof/>
            <w:webHidden/>
          </w:rPr>
          <w:t>1</w:t>
        </w:r>
        <w:r w:rsidR="00BC1BE0">
          <w:rPr>
            <w:noProof/>
            <w:webHidden/>
          </w:rPr>
          <w:fldChar w:fldCharType="end"/>
        </w:r>
      </w:hyperlink>
    </w:p>
    <w:p w14:paraId="1BA9C701" w14:textId="3F450D4F" w:rsidR="00BC1BE0" w:rsidRDefault="0095610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69" w:history="1">
        <w:r w:rsidR="00BC1BE0" w:rsidRPr="00C733E2">
          <w:rPr>
            <w:rStyle w:val="Hyperlink"/>
            <w:noProof/>
          </w:rPr>
          <w:t>2</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Zielstellung</w:t>
        </w:r>
        <w:r w:rsidR="00BC1BE0">
          <w:rPr>
            <w:noProof/>
            <w:webHidden/>
          </w:rPr>
          <w:tab/>
        </w:r>
        <w:r w:rsidR="00BC1BE0">
          <w:rPr>
            <w:noProof/>
            <w:webHidden/>
          </w:rPr>
          <w:fldChar w:fldCharType="begin"/>
        </w:r>
        <w:r w:rsidR="00BC1BE0">
          <w:rPr>
            <w:noProof/>
            <w:webHidden/>
          </w:rPr>
          <w:instrText xml:space="preserve"> PAGEREF _Toc90808469 \h </w:instrText>
        </w:r>
        <w:r w:rsidR="00BC1BE0">
          <w:rPr>
            <w:noProof/>
            <w:webHidden/>
          </w:rPr>
        </w:r>
        <w:r w:rsidR="00BC1BE0">
          <w:rPr>
            <w:noProof/>
            <w:webHidden/>
          </w:rPr>
          <w:fldChar w:fldCharType="separate"/>
        </w:r>
        <w:r w:rsidR="00BC1BE0">
          <w:rPr>
            <w:noProof/>
            <w:webHidden/>
          </w:rPr>
          <w:t>2</w:t>
        </w:r>
        <w:r w:rsidR="00BC1BE0">
          <w:rPr>
            <w:noProof/>
            <w:webHidden/>
          </w:rPr>
          <w:fldChar w:fldCharType="end"/>
        </w:r>
      </w:hyperlink>
    </w:p>
    <w:p w14:paraId="5B4438EB" w14:textId="14924071" w:rsidR="00BC1BE0" w:rsidRDefault="0095610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70" w:history="1">
        <w:r w:rsidR="00BC1BE0" w:rsidRPr="00C733E2">
          <w:rPr>
            <w:rStyle w:val="Hyperlink"/>
            <w:noProof/>
          </w:rPr>
          <w:t>3</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Stand der Forschung</w:t>
        </w:r>
        <w:r w:rsidR="00BC1BE0">
          <w:rPr>
            <w:noProof/>
            <w:webHidden/>
          </w:rPr>
          <w:tab/>
        </w:r>
        <w:r w:rsidR="00BC1BE0">
          <w:rPr>
            <w:noProof/>
            <w:webHidden/>
          </w:rPr>
          <w:fldChar w:fldCharType="begin"/>
        </w:r>
        <w:r w:rsidR="00BC1BE0">
          <w:rPr>
            <w:noProof/>
            <w:webHidden/>
          </w:rPr>
          <w:instrText xml:space="preserve"> PAGEREF _Toc90808470 \h </w:instrText>
        </w:r>
        <w:r w:rsidR="00BC1BE0">
          <w:rPr>
            <w:noProof/>
            <w:webHidden/>
          </w:rPr>
        </w:r>
        <w:r w:rsidR="00BC1BE0">
          <w:rPr>
            <w:noProof/>
            <w:webHidden/>
          </w:rPr>
          <w:fldChar w:fldCharType="separate"/>
        </w:r>
        <w:r w:rsidR="00BC1BE0">
          <w:rPr>
            <w:noProof/>
            <w:webHidden/>
          </w:rPr>
          <w:t>3</w:t>
        </w:r>
        <w:r w:rsidR="00BC1BE0">
          <w:rPr>
            <w:noProof/>
            <w:webHidden/>
          </w:rPr>
          <w:fldChar w:fldCharType="end"/>
        </w:r>
      </w:hyperlink>
    </w:p>
    <w:p w14:paraId="63487B1E" w14:textId="67D136AC" w:rsidR="00BC1BE0" w:rsidRDefault="0095610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71" w:history="1">
        <w:r w:rsidR="00BC1BE0" w:rsidRPr="00C733E2">
          <w:rPr>
            <w:rStyle w:val="Hyperlink"/>
            <w:rFonts w:cs="Arial"/>
            <w:noProof/>
          </w:rPr>
          <w:t>3.1</w:t>
        </w:r>
        <w:r w:rsidR="00BC1BE0">
          <w:rPr>
            <w:rFonts w:asciiTheme="minorHAnsi" w:eastAsiaTheme="minorEastAsia" w:hAnsiTheme="minorHAnsi" w:cstheme="minorBidi"/>
            <w:noProof/>
            <w:sz w:val="22"/>
            <w:szCs w:val="22"/>
            <w:lang w:eastAsia="de-DE"/>
          </w:rPr>
          <w:tab/>
        </w:r>
        <w:r w:rsidR="00BC1BE0" w:rsidRPr="00C733E2">
          <w:rPr>
            <w:rStyle w:val="Hyperlink"/>
            <w:noProof/>
          </w:rPr>
          <w:t>Turmschwingungskinematik</w:t>
        </w:r>
        <w:r w:rsidR="00BC1BE0">
          <w:rPr>
            <w:noProof/>
            <w:webHidden/>
          </w:rPr>
          <w:tab/>
        </w:r>
        <w:r w:rsidR="00BC1BE0">
          <w:rPr>
            <w:noProof/>
            <w:webHidden/>
          </w:rPr>
          <w:fldChar w:fldCharType="begin"/>
        </w:r>
        <w:r w:rsidR="00BC1BE0">
          <w:rPr>
            <w:noProof/>
            <w:webHidden/>
          </w:rPr>
          <w:instrText xml:space="preserve"> PAGEREF _Toc90808471 \h </w:instrText>
        </w:r>
        <w:r w:rsidR="00BC1BE0">
          <w:rPr>
            <w:noProof/>
            <w:webHidden/>
          </w:rPr>
        </w:r>
        <w:r w:rsidR="00BC1BE0">
          <w:rPr>
            <w:noProof/>
            <w:webHidden/>
          </w:rPr>
          <w:fldChar w:fldCharType="separate"/>
        </w:r>
        <w:r w:rsidR="00BC1BE0">
          <w:rPr>
            <w:noProof/>
            <w:webHidden/>
          </w:rPr>
          <w:t>3</w:t>
        </w:r>
        <w:r w:rsidR="00BC1BE0">
          <w:rPr>
            <w:noProof/>
            <w:webHidden/>
          </w:rPr>
          <w:fldChar w:fldCharType="end"/>
        </w:r>
      </w:hyperlink>
    </w:p>
    <w:p w14:paraId="6EA80F61" w14:textId="57DBC2D9" w:rsidR="00BC1BE0" w:rsidRDefault="0095610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72" w:history="1">
        <w:r w:rsidR="00BC1BE0" w:rsidRPr="00C733E2">
          <w:rPr>
            <w:rStyle w:val="Hyperlink"/>
            <w:rFonts w:cs="Arial"/>
            <w:noProof/>
          </w:rPr>
          <w:t>1.1</w:t>
        </w:r>
        <w:r w:rsidR="00BC1BE0">
          <w:rPr>
            <w:rFonts w:asciiTheme="minorHAnsi" w:eastAsiaTheme="minorEastAsia" w:hAnsiTheme="minorHAnsi" w:cstheme="minorBidi"/>
            <w:noProof/>
            <w:sz w:val="22"/>
            <w:szCs w:val="22"/>
            <w:lang w:eastAsia="de-DE"/>
          </w:rPr>
          <w:tab/>
        </w:r>
        <w:r w:rsidR="00BC1BE0" w:rsidRPr="00C733E2">
          <w:rPr>
            <w:rStyle w:val="Hyperlink"/>
            <w:noProof/>
          </w:rPr>
          <w:t>Prognosemodelle</w:t>
        </w:r>
        <w:r w:rsidR="00BC1BE0">
          <w:rPr>
            <w:noProof/>
            <w:webHidden/>
          </w:rPr>
          <w:tab/>
        </w:r>
        <w:r w:rsidR="00BC1BE0">
          <w:rPr>
            <w:noProof/>
            <w:webHidden/>
          </w:rPr>
          <w:fldChar w:fldCharType="begin"/>
        </w:r>
        <w:r w:rsidR="00BC1BE0">
          <w:rPr>
            <w:noProof/>
            <w:webHidden/>
          </w:rPr>
          <w:instrText xml:space="preserve"> PAGEREF _Toc90808472 \h </w:instrText>
        </w:r>
        <w:r w:rsidR="00BC1BE0">
          <w:rPr>
            <w:noProof/>
            <w:webHidden/>
          </w:rPr>
        </w:r>
        <w:r w:rsidR="00BC1BE0">
          <w:rPr>
            <w:noProof/>
            <w:webHidden/>
          </w:rPr>
          <w:fldChar w:fldCharType="separate"/>
        </w:r>
        <w:r w:rsidR="00BC1BE0">
          <w:rPr>
            <w:noProof/>
            <w:webHidden/>
          </w:rPr>
          <w:t>4</w:t>
        </w:r>
        <w:r w:rsidR="00BC1BE0">
          <w:rPr>
            <w:noProof/>
            <w:webHidden/>
          </w:rPr>
          <w:fldChar w:fldCharType="end"/>
        </w:r>
      </w:hyperlink>
    </w:p>
    <w:p w14:paraId="4062E224" w14:textId="66D2B163"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4" w:history="1">
        <w:r w:rsidR="00BC1BE0" w:rsidRPr="00C733E2">
          <w:rPr>
            <w:rStyle w:val="Hyperlink"/>
            <w:noProof/>
          </w:rPr>
          <w:t>3.2.1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Autoregression (AR)</w:t>
        </w:r>
        <w:r w:rsidR="00BC1BE0">
          <w:rPr>
            <w:noProof/>
            <w:webHidden/>
          </w:rPr>
          <w:tab/>
        </w:r>
        <w:r w:rsidR="00BC1BE0">
          <w:rPr>
            <w:noProof/>
            <w:webHidden/>
          </w:rPr>
          <w:fldChar w:fldCharType="begin"/>
        </w:r>
        <w:r w:rsidR="00BC1BE0">
          <w:rPr>
            <w:noProof/>
            <w:webHidden/>
          </w:rPr>
          <w:instrText xml:space="preserve"> PAGEREF _Toc90808474 \h </w:instrText>
        </w:r>
        <w:r w:rsidR="00BC1BE0">
          <w:rPr>
            <w:noProof/>
            <w:webHidden/>
          </w:rPr>
        </w:r>
        <w:r w:rsidR="00BC1BE0">
          <w:rPr>
            <w:noProof/>
            <w:webHidden/>
          </w:rPr>
          <w:fldChar w:fldCharType="separate"/>
        </w:r>
        <w:r w:rsidR="00BC1BE0">
          <w:rPr>
            <w:noProof/>
            <w:webHidden/>
          </w:rPr>
          <w:t>4</w:t>
        </w:r>
        <w:r w:rsidR="00BC1BE0">
          <w:rPr>
            <w:noProof/>
            <w:webHidden/>
          </w:rPr>
          <w:fldChar w:fldCharType="end"/>
        </w:r>
      </w:hyperlink>
    </w:p>
    <w:p w14:paraId="2C8A5A1E" w14:textId="5FF557B2"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5" w:history="1">
        <w:r w:rsidR="00BC1BE0" w:rsidRPr="00C733E2">
          <w:rPr>
            <w:rStyle w:val="Hyperlink"/>
            <w:noProof/>
          </w:rPr>
          <w:t>3.2.2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Moving-Average (MA)</w:t>
        </w:r>
        <w:r w:rsidR="00BC1BE0">
          <w:rPr>
            <w:noProof/>
            <w:webHidden/>
          </w:rPr>
          <w:tab/>
        </w:r>
        <w:r w:rsidR="00BC1BE0">
          <w:rPr>
            <w:noProof/>
            <w:webHidden/>
          </w:rPr>
          <w:fldChar w:fldCharType="begin"/>
        </w:r>
        <w:r w:rsidR="00BC1BE0">
          <w:rPr>
            <w:noProof/>
            <w:webHidden/>
          </w:rPr>
          <w:instrText xml:space="preserve"> PAGEREF _Toc90808475 \h </w:instrText>
        </w:r>
        <w:r w:rsidR="00BC1BE0">
          <w:rPr>
            <w:noProof/>
            <w:webHidden/>
          </w:rPr>
        </w:r>
        <w:r w:rsidR="00BC1BE0">
          <w:rPr>
            <w:noProof/>
            <w:webHidden/>
          </w:rPr>
          <w:fldChar w:fldCharType="separate"/>
        </w:r>
        <w:r w:rsidR="00BC1BE0">
          <w:rPr>
            <w:noProof/>
            <w:webHidden/>
          </w:rPr>
          <w:t>5</w:t>
        </w:r>
        <w:r w:rsidR="00BC1BE0">
          <w:rPr>
            <w:noProof/>
            <w:webHidden/>
          </w:rPr>
          <w:fldChar w:fldCharType="end"/>
        </w:r>
      </w:hyperlink>
    </w:p>
    <w:p w14:paraId="52AFFEF9" w14:textId="4D6B64E0"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6" w:history="1">
        <w:r w:rsidR="00BC1BE0" w:rsidRPr="00C733E2">
          <w:rPr>
            <w:rStyle w:val="Hyperlink"/>
            <w:noProof/>
          </w:rPr>
          <w:t>3.2.3</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ARIMA</w:t>
        </w:r>
        <w:r w:rsidR="00BC1BE0">
          <w:rPr>
            <w:noProof/>
            <w:webHidden/>
          </w:rPr>
          <w:tab/>
        </w:r>
        <w:r w:rsidR="00BC1BE0">
          <w:rPr>
            <w:noProof/>
            <w:webHidden/>
          </w:rPr>
          <w:fldChar w:fldCharType="begin"/>
        </w:r>
        <w:r w:rsidR="00BC1BE0">
          <w:rPr>
            <w:noProof/>
            <w:webHidden/>
          </w:rPr>
          <w:instrText xml:space="preserve"> PAGEREF _Toc90808476 \h </w:instrText>
        </w:r>
        <w:r w:rsidR="00BC1BE0">
          <w:rPr>
            <w:noProof/>
            <w:webHidden/>
          </w:rPr>
        </w:r>
        <w:r w:rsidR="00BC1BE0">
          <w:rPr>
            <w:noProof/>
            <w:webHidden/>
          </w:rPr>
          <w:fldChar w:fldCharType="separate"/>
        </w:r>
        <w:r w:rsidR="00BC1BE0">
          <w:rPr>
            <w:noProof/>
            <w:webHidden/>
          </w:rPr>
          <w:t>6</w:t>
        </w:r>
        <w:r w:rsidR="00BC1BE0">
          <w:rPr>
            <w:noProof/>
            <w:webHidden/>
          </w:rPr>
          <w:fldChar w:fldCharType="end"/>
        </w:r>
      </w:hyperlink>
    </w:p>
    <w:p w14:paraId="44D57AA3" w14:textId="6E802DF3"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7" w:history="1">
        <w:r w:rsidR="00BC1BE0" w:rsidRPr="00C733E2">
          <w:rPr>
            <w:rStyle w:val="Hyperlink"/>
            <w:noProof/>
          </w:rPr>
          <w:t>3.2.4</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SARIMA</w:t>
        </w:r>
        <w:r w:rsidR="00BC1BE0">
          <w:rPr>
            <w:noProof/>
            <w:webHidden/>
          </w:rPr>
          <w:tab/>
        </w:r>
        <w:r w:rsidR="00BC1BE0">
          <w:rPr>
            <w:noProof/>
            <w:webHidden/>
          </w:rPr>
          <w:fldChar w:fldCharType="begin"/>
        </w:r>
        <w:r w:rsidR="00BC1BE0">
          <w:rPr>
            <w:noProof/>
            <w:webHidden/>
          </w:rPr>
          <w:instrText xml:space="preserve"> PAGEREF _Toc90808477 \h </w:instrText>
        </w:r>
        <w:r w:rsidR="00BC1BE0">
          <w:rPr>
            <w:noProof/>
            <w:webHidden/>
          </w:rPr>
        </w:r>
        <w:r w:rsidR="00BC1BE0">
          <w:rPr>
            <w:noProof/>
            <w:webHidden/>
          </w:rPr>
          <w:fldChar w:fldCharType="separate"/>
        </w:r>
        <w:r w:rsidR="00BC1BE0">
          <w:rPr>
            <w:noProof/>
            <w:webHidden/>
          </w:rPr>
          <w:t>7</w:t>
        </w:r>
        <w:r w:rsidR="00BC1BE0">
          <w:rPr>
            <w:noProof/>
            <w:webHidden/>
          </w:rPr>
          <w:fldChar w:fldCharType="end"/>
        </w:r>
      </w:hyperlink>
    </w:p>
    <w:p w14:paraId="4CCE936F" w14:textId="3DE61996"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78" w:history="1">
        <w:r w:rsidR="00BC1BE0" w:rsidRPr="00C733E2">
          <w:rPr>
            <w:rStyle w:val="Hyperlink"/>
            <w:noProof/>
          </w:rPr>
          <w:t>3.2.5</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Prophet (Neuronales Netzwerk)</w:t>
        </w:r>
        <w:r w:rsidR="00BC1BE0">
          <w:rPr>
            <w:noProof/>
            <w:webHidden/>
          </w:rPr>
          <w:tab/>
        </w:r>
        <w:r w:rsidR="00BC1BE0">
          <w:rPr>
            <w:noProof/>
            <w:webHidden/>
          </w:rPr>
          <w:fldChar w:fldCharType="begin"/>
        </w:r>
        <w:r w:rsidR="00BC1BE0">
          <w:rPr>
            <w:noProof/>
            <w:webHidden/>
          </w:rPr>
          <w:instrText xml:space="preserve"> PAGEREF _Toc90808478 \h </w:instrText>
        </w:r>
        <w:r w:rsidR="00BC1BE0">
          <w:rPr>
            <w:noProof/>
            <w:webHidden/>
          </w:rPr>
        </w:r>
        <w:r w:rsidR="00BC1BE0">
          <w:rPr>
            <w:noProof/>
            <w:webHidden/>
          </w:rPr>
          <w:fldChar w:fldCharType="separate"/>
        </w:r>
        <w:r w:rsidR="00BC1BE0">
          <w:rPr>
            <w:noProof/>
            <w:webHidden/>
          </w:rPr>
          <w:t>8</w:t>
        </w:r>
        <w:r w:rsidR="00BC1BE0">
          <w:rPr>
            <w:noProof/>
            <w:webHidden/>
          </w:rPr>
          <w:fldChar w:fldCharType="end"/>
        </w:r>
      </w:hyperlink>
    </w:p>
    <w:p w14:paraId="2BFAE975" w14:textId="764ABCAA" w:rsidR="00BC1BE0" w:rsidRDefault="0095610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79" w:history="1">
        <w:r w:rsidR="00BC1BE0" w:rsidRPr="00C733E2">
          <w:rPr>
            <w:rStyle w:val="Hyperlink"/>
            <w:rFonts w:cs="Arial"/>
            <w:noProof/>
          </w:rPr>
          <w:t>3.3</w:t>
        </w:r>
        <w:r w:rsidR="00BC1BE0">
          <w:rPr>
            <w:rFonts w:asciiTheme="minorHAnsi" w:eastAsiaTheme="minorEastAsia" w:hAnsiTheme="minorHAnsi" w:cstheme="minorBidi"/>
            <w:noProof/>
            <w:sz w:val="22"/>
            <w:szCs w:val="22"/>
            <w:lang w:eastAsia="de-DE"/>
          </w:rPr>
          <w:tab/>
        </w:r>
        <w:r w:rsidR="00BC1BE0" w:rsidRPr="00C733E2">
          <w:rPr>
            <w:rStyle w:val="Hyperlink"/>
            <w:noProof/>
          </w:rPr>
          <w:t>Sensordaten und Datenverarbeitung</w:t>
        </w:r>
        <w:r w:rsidR="00BC1BE0">
          <w:rPr>
            <w:noProof/>
            <w:webHidden/>
          </w:rPr>
          <w:tab/>
        </w:r>
        <w:r w:rsidR="00BC1BE0">
          <w:rPr>
            <w:noProof/>
            <w:webHidden/>
          </w:rPr>
          <w:fldChar w:fldCharType="begin"/>
        </w:r>
        <w:r w:rsidR="00BC1BE0">
          <w:rPr>
            <w:noProof/>
            <w:webHidden/>
          </w:rPr>
          <w:instrText xml:space="preserve"> PAGEREF _Toc90808479 \h </w:instrText>
        </w:r>
        <w:r w:rsidR="00BC1BE0">
          <w:rPr>
            <w:noProof/>
            <w:webHidden/>
          </w:rPr>
        </w:r>
        <w:r w:rsidR="00BC1BE0">
          <w:rPr>
            <w:noProof/>
            <w:webHidden/>
          </w:rPr>
          <w:fldChar w:fldCharType="separate"/>
        </w:r>
        <w:r w:rsidR="00BC1BE0">
          <w:rPr>
            <w:noProof/>
            <w:webHidden/>
          </w:rPr>
          <w:t>9</w:t>
        </w:r>
        <w:r w:rsidR="00BC1BE0">
          <w:rPr>
            <w:noProof/>
            <w:webHidden/>
          </w:rPr>
          <w:fldChar w:fldCharType="end"/>
        </w:r>
      </w:hyperlink>
    </w:p>
    <w:p w14:paraId="53DB0911" w14:textId="7173C093" w:rsidR="00BC1BE0" w:rsidRDefault="0095610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80" w:history="1">
        <w:r w:rsidR="00BC1BE0" w:rsidRPr="00C733E2">
          <w:rPr>
            <w:rStyle w:val="Hyperlink"/>
            <w:noProof/>
          </w:rPr>
          <w:t>4</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Kurzzeitprognose der Turmschwingungskinematik</w:t>
        </w:r>
        <w:r w:rsidR="00BC1BE0">
          <w:rPr>
            <w:noProof/>
            <w:webHidden/>
          </w:rPr>
          <w:tab/>
        </w:r>
        <w:r w:rsidR="00BC1BE0">
          <w:rPr>
            <w:noProof/>
            <w:webHidden/>
          </w:rPr>
          <w:fldChar w:fldCharType="begin"/>
        </w:r>
        <w:r w:rsidR="00BC1BE0">
          <w:rPr>
            <w:noProof/>
            <w:webHidden/>
          </w:rPr>
          <w:instrText xml:space="preserve"> PAGEREF _Toc90808480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14F7A9AB" w14:textId="49FFADCD" w:rsidR="00BC1BE0" w:rsidRDefault="0095610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81" w:history="1">
        <w:r w:rsidR="00BC1BE0" w:rsidRPr="00C733E2">
          <w:rPr>
            <w:rStyle w:val="Hyperlink"/>
            <w:rFonts w:cs="Arial"/>
            <w:noProof/>
          </w:rPr>
          <w:t>4.1</w:t>
        </w:r>
        <w:r w:rsidR="00BC1BE0">
          <w:rPr>
            <w:rFonts w:asciiTheme="minorHAnsi" w:eastAsiaTheme="minorEastAsia" w:hAnsiTheme="minorHAnsi" w:cstheme="minorBidi"/>
            <w:noProof/>
            <w:sz w:val="22"/>
            <w:szCs w:val="22"/>
            <w:lang w:eastAsia="de-DE"/>
          </w:rPr>
          <w:tab/>
        </w:r>
        <w:r w:rsidR="00BC1BE0" w:rsidRPr="00C733E2">
          <w:rPr>
            <w:rStyle w:val="Hyperlink"/>
            <w:noProof/>
          </w:rPr>
          <w:t>ARIMA</w:t>
        </w:r>
        <w:r w:rsidR="00BC1BE0">
          <w:rPr>
            <w:noProof/>
            <w:webHidden/>
          </w:rPr>
          <w:tab/>
        </w:r>
        <w:r w:rsidR="00BC1BE0">
          <w:rPr>
            <w:noProof/>
            <w:webHidden/>
          </w:rPr>
          <w:fldChar w:fldCharType="begin"/>
        </w:r>
        <w:r w:rsidR="00BC1BE0">
          <w:rPr>
            <w:noProof/>
            <w:webHidden/>
          </w:rPr>
          <w:instrText xml:space="preserve"> PAGEREF _Toc90808481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7C34CC73" w14:textId="519D285C"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2" w:history="1">
        <w:r w:rsidR="00BC1BE0" w:rsidRPr="00C733E2">
          <w:rPr>
            <w:rStyle w:val="Hyperlink"/>
            <w:noProof/>
          </w:rPr>
          <w:t>4.1.1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Umsetzung</w:t>
        </w:r>
        <w:r w:rsidR="00BC1BE0">
          <w:rPr>
            <w:noProof/>
            <w:webHidden/>
          </w:rPr>
          <w:tab/>
        </w:r>
        <w:r w:rsidR="00BC1BE0">
          <w:rPr>
            <w:noProof/>
            <w:webHidden/>
          </w:rPr>
          <w:fldChar w:fldCharType="begin"/>
        </w:r>
        <w:r w:rsidR="00BC1BE0">
          <w:rPr>
            <w:noProof/>
            <w:webHidden/>
          </w:rPr>
          <w:instrText xml:space="preserve"> PAGEREF _Toc90808482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109454FC" w14:textId="24BAAA95"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3" w:history="1">
        <w:r w:rsidR="00BC1BE0" w:rsidRPr="00C733E2">
          <w:rPr>
            <w:rStyle w:val="Hyperlink"/>
            <w:noProof/>
          </w:rPr>
          <w:t>4.1.2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Auswertung</w:t>
        </w:r>
        <w:r w:rsidR="00BC1BE0">
          <w:rPr>
            <w:noProof/>
            <w:webHidden/>
          </w:rPr>
          <w:tab/>
        </w:r>
        <w:r w:rsidR="00BC1BE0">
          <w:rPr>
            <w:noProof/>
            <w:webHidden/>
          </w:rPr>
          <w:fldChar w:fldCharType="begin"/>
        </w:r>
        <w:r w:rsidR="00BC1BE0">
          <w:rPr>
            <w:noProof/>
            <w:webHidden/>
          </w:rPr>
          <w:instrText xml:space="preserve"> PAGEREF _Toc90808483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258D0F1B" w14:textId="46643B43" w:rsidR="00BC1BE0" w:rsidRDefault="0095610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84" w:history="1">
        <w:r w:rsidR="00BC1BE0" w:rsidRPr="00C733E2">
          <w:rPr>
            <w:rStyle w:val="Hyperlink"/>
            <w:rFonts w:cs="Arial"/>
            <w:noProof/>
          </w:rPr>
          <w:t>4.2</w:t>
        </w:r>
        <w:r w:rsidR="00BC1BE0">
          <w:rPr>
            <w:rFonts w:asciiTheme="minorHAnsi" w:eastAsiaTheme="minorEastAsia" w:hAnsiTheme="minorHAnsi" w:cstheme="minorBidi"/>
            <w:noProof/>
            <w:sz w:val="22"/>
            <w:szCs w:val="22"/>
            <w:lang w:eastAsia="de-DE"/>
          </w:rPr>
          <w:tab/>
        </w:r>
        <w:r w:rsidR="00BC1BE0" w:rsidRPr="00C733E2">
          <w:rPr>
            <w:rStyle w:val="Hyperlink"/>
            <w:noProof/>
          </w:rPr>
          <w:t>SARIMA</w:t>
        </w:r>
        <w:r w:rsidR="00BC1BE0">
          <w:rPr>
            <w:noProof/>
            <w:webHidden/>
          </w:rPr>
          <w:tab/>
        </w:r>
        <w:r w:rsidR="00BC1BE0">
          <w:rPr>
            <w:noProof/>
            <w:webHidden/>
          </w:rPr>
          <w:fldChar w:fldCharType="begin"/>
        </w:r>
        <w:r w:rsidR="00BC1BE0">
          <w:rPr>
            <w:noProof/>
            <w:webHidden/>
          </w:rPr>
          <w:instrText xml:space="preserve"> PAGEREF _Toc90808484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2F894432" w14:textId="4834276D"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5" w:history="1">
        <w:r w:rsidR="00BC1BE0" w:rsidRPr="00C733E2">
          <w:rPr>
            <w:rStyle w:val="Hyperlink"/>
            <w:noProof/>
          </w:rPr>
          <w:t>4.2.1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Umsetzung</w:t>
        </w:r>
        <w:r w:rsidR="00BC1BE0">
          <w:rPr>
            <w:noProof/>
            <w:webHidden/>
          </w:rPr>
          <w:tab/>
        </w:r>
        <w:r w:rsidR="00BC1BE0">
          <w:rPr>
            <w:noProof/>
            <w:webHidden/>
          </w:rPr>
          <w:fldChar w:fldCharType="begin"/>
        </w:r>
        <w:r w:rsidR="00BC1BE0">
          <w:rPr>
            <w:noProof/>
            <w:webHidden/>
          </w:rPr>
          <w:instrText xml:space="preserve"> PAGEREF _Toc90808485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4009ED48" w14:textId="1CD2B5C3"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6" w:history="1">
        <w:r w:rsidR="00BC1BE0" w:rsidRPr="00C733E2">
          <w:rPr>
            <w:rStyle w:val="Hyperlink"/>
            <w:noProof/>
          </w:rPr>
          <w:t>4.2.2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Auswertung</w:t>
        </w:r>
        <w:r w:rsidR="00BC1BE0">
          <w:rPr>
            <w:noProof/>
            <w:webHidden/>
          </w:rPr>
          <w:tab/>
        </w:r>
        <w:r w:rsidR="00BC1BE0">
          <w:rPr>
            <w:noProof/>
            <w:webHidden/>
          </w:rPr>
          <w:fldChar w:fldCharType="begin"/>
        </w:r>
        <w:r w:rsidR="00BC1BE0">
          <w:rPr>
            <w:noProof/>
            <w:webHidden/>
          </w:rPr>
          <w:instrText xml:space="preserve"> PAGEREF _Toc90808486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57E0C90F" w14:textId="091AA32A" w:rsidR="00BC1BE0" w:rsidRDefault="0095610E">
      <w:pPr>
        <w:pStyle w:val="Verzeichnis2"/>
        <w:tabs>
          <w:tab w:val="left" w:pos="920"/>
          <w:tab w:val="right" w:leader="dot" w:pos="9062"/>
        </w:tabs>
        <w:rPr>
          <w:rFonts w:asciiTheme="minorHAnsi" w:eastAsiaTheme="minorEastAsia" w:hAnsiTheme="minorHAnsi" w:cstheme="minorBidi"/>
          <w:noProof/>
          <w:sz w:val="22"/>
          <w:szCs w:val="22"/>
          <w:lang w:eastAsia="de-DE"/>
        </w:rPr>
      </w:pPr>
      <w:hyperlink w:anchor="_Toc90808487" w:history="1">
        <w:r w:rsidR="00BC1BE0" w:rsidRPr="00C733E2">
          <w:rPr>
            <w:rStyle w:val="Hyperlink"/>
            <w:rFonts w:cs="Arial"/>
            <w:noProof/>
          </w:rPr>
          <w:t>4.3</w:t>
        </w:r>
        <w:r w:rsidR="00BC1BE0">
          <w:rPr>
            <w:rFonts w:asciiTheme="minorHAnsi" w:eastAsiaTheme="minorEastAsia" w:hAnsiTheme="minorHAnsi" w:cstheme="minorBidi"/>
            <w:noProof/>
            <w:sz w:val="22"/>
            <w:szCs w:val="22"/>
            <w:lang w:eastAsia="de-DE"/>
          </w:rPr>
          <w:tab/>
        </w:r>
        <w:r w:rsidR="00BC1BE0" w:rsidRPr="00C733E2">
          <w:rPr>
            <w:rStyle w:val="Hyperlink"/>
            <w:noProof/>
          </w:rPr>
          <w:t>Prophet (Neuronales Netzwerk)</w:t>
        </w:r>
        <w:r w:rsidR="00BC1BE0">
          <w:rPr>
            <w:noProof/>
            <w:webHidden/>
          </w:rPr>
          <w:tab/>
        </w:r>
        <w:r w:rsidR="00BC1BE0">
          <w:rPr>
            <w:noProof/>
            <w:webHidden/>
          </w:rPr>
          <w:fldChar w:fldCharType="begin"/>
        </w:r>
        <w:r w:rsidR="00BC1BE0">
          <w:rPr>
            <w:noProof/>
            <w:webHidden/>
          </w:rPr>
          <w:instrText xml:space="preserve"> PAGEREF _Toc90808487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658E1F7C" w14:textId="663E4716"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8" w:history="1">
        <w:r w:rsidR="00BC1BE0" w:rsidRPr="00C733E2">
          <w:rPr>
            <w:rStyle w:val="Hyperlink"/>
            <w:noProof/>
          </w:rPr>
          <w:t>4.3.1</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Umsetzung</w:t>
        </w:r>
        <w:r w:rsidR="00BC1BE0">
          <w:rPr>
            <w:noProof/>
            <w:webHidden/>
          </w:rPr>
          <w:tab/>
        </w:r>
        <w:r w:rsidR="00BC1BE0">
          <w:rPr>
            <w:noProof/>
            <w:webHidden/>
          </w:rPr>
          <w:fldChar w:fldCharType="begin"/>
        </w:r>
        <w:r w:rsidR="00BC1BE0">
          <w:rPr>
            <w:noProof/>
            <w:webHidden/>
          </w:rPr>
          <w:instrText xml:space="preserve"> PAGEREF _Toc90808488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185ACC7D" w14:textId="016162F9" w:rsidR="00BC1BE0" w:rsidRDefault="0095610E">
      <w:pPr>
        <w:pStyle w:val="Verzeichnis3"/>
        <w:tabs>
          <w:tab w:val="left" w:pos="1380"/>
          <w:tab w:val="right" w:leader="dot" w:pos="9062"/>
        </w:tabs>
        <w:rPr>
          <w:rFonts w:asciiTheme="minorHAnsi" w:eastAsiaTheme="minorEastAsia" w:hAnsiTheme="minorHAnsi" w:cstheme="minorBidi"/>
          <w:iCs w:val="0"/>
          <w:noProof/>
          <w:sz w:val="22"/>
          <w:szCs w:val="22"/>
          <w:lang w:eastAsia="de-DE"/>
        </w:rPr>
      </w:pPr>
      <w:hyperlink w:anchor="_Toc90808489" w:history="1">
        <w:r w:rsidR="00BC1BE0" w:rsidRPr="00C733E2">
          <w:rPr>
            <w:rStyle w:val="Hyperlink"/>
            <w:noProof/>
          </w:rPr>
          <w:t>4.3.2</w:t>
        </w:r>
        <w:r w:rsidR="00BC1BE0">
          <w:rPr>
            <w:rFonts w:asciiTheme="minorHAnsi" w:eastAsiaTheme="minorEastAsia" w:hAnsiTheme="minorHAnsi" w:cstheme="minorBidi"/>
            <w:iCs w:val="0"/>
            <w:noProof/>
            <w:sz w:val="22"/>
            <w:szCs w:val="22"/>
            <w:lang w:eastAsia="de-DE"/>
          </w:rPr>
          <w:tab/>
        </w:r>
        <w:r w:rsidR="00BC1BE0" w:rsidRPr="00C733E2">
          <w:rPr>
            <w:rStyle w:val="Hyperlink"/>
            <w:noProof/>
          </w:rPr>
          <w:t>Auswertung</w:t>
        </w:r>
        <w:r w:rsidR="00BC1BE0">
          <w:rPr>
            <w:noProof/>
            <w:webHidden/>
          </w:rPr>
          <w:tab/>
        </w:r>
        <w:r w:rsidR="00BC1BE0">
          <w:rPr>
            <w:noProof/>
            <w:webHidden/>
          </w:rPr>
          <w:fldChar w:fldCharType="begin"/>
        </w:r>
        <w:r w:rsidR="00BC1BE0">
          <w:rPr>
            <w:noProof/>
            <w:webHidden/>
          </w:rPr>
          <w:instrText xml:space="preserve"> PAGEREF _Toc90808489 \h </w:instrText>
        </w:r>
        <w:r w:rsidR="00BC1BE0">
          <w:rPr>
            <w:noProof/>
            <w:webHidden/>
          </w:rPr>
        </w:r>
        <w:r w:rsidR="00BC1BE0">
          <w:rPr>
            <w:noProof/>
            <w:webHidden/>
          </w:rPr>
          <w:fldChar w:fldCharType="separate"/>
        </w:r>
        <w:r w:rsidR="00BC1BE0">
          <w:rPr>
            <w:noProof/>
            <w:webHidden/>
          </w:rPr>
          <w:t>10</w:t>
        </w:r>
        <w:r w:rsidR="00BC1BE0">
          <w:rPr>
            <w:noProof/>
            <w:webHidden/>
          </w:rPr>
          <w:fldChar w:fldCharType="end"/>
        </w:r>
      </w:hyperlink>
    </w:p>
    <w:p w14:paraId="6E639539" w14:textId="405605C2" w:rsidR="00BC1BE0" w:rsidRDefault="0095610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90" w:history="1">
        <w:r w:rsidR="00BC1BE0" w:rsidRPr="00C733E2">
          <w:rPr>
            <w:rStyle w:val="Hyperlink"/>
            <w:noProof/>
          </w:rPr>
          <w:t>5</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Contact Elements Integration</w:t>
        </w:r>
        <w:r w:rsidR="00BC1BE0">
          <w:rPr>
            <w:noProof/>
            <w:webHidden/>
          </w:rPr>
          <w:tab/>
        </w:r>
        <w:r w:rsidR="00BC1BE0">
          <w:rPr>
            <w:noProof/>
            <w:webHidden/>
          </w:rPr>
          <w:fldChar w:fldCharType="begin"/>
        </w:r>
        <w:r w:rsidR="00BC1BE0">
          <w:rPr>
            <w:noProof/>
            <w:webHidden/>
          </w:rPr>
          <w:instrText xml:space="preserve"> PAGEREF _Toc90808490 \h </w:instrText>
        </w:r>
        <w:r w:rsidR="00BC1BE0">
          <w:rPr>
            <w:noProof/>
            <w:webHidden/>
          </w:rPr>
        </w:r>
        <w:r w:rsidR="00BC1BE0">
          <w:rPr>
            <w:noProof/>
            <w:webHidden/>
          </w:rPr>
          <w:fldChar w:fldCharType="separate"/>
        </w:r>
        <w:r w:rsidR="00BC1BE0">
          <w:rPr>
            <w:noProof/>
            <w:webHidden/>
          </w:rPr>
          <w:t>11</w:t>
        </w:r>
        <w:r w:rsidR="00BC1BE0">
          <w:rPr>
            <w:noProof/>
            <w:webHidden/>
          </w:rPr>
          <w:fldChar w:fldCharType="end"/>
        </w:r>
      </w:hyperlink>
    </w:p>
    <w:p w14:paraId="7D60A649" w14:textId="6CE08D8F" w:rsidR="00BC1BE0" w:rsidRDefault="0095610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91" w:history="1">
        <w:r w:rsidR="00BC1BE0" w:rsidRPr="00C733E2">
          <w:rPr>
            <w:rStyle w:val="Hyperlink"/>
            <w:noProof/>
          </w:rPr>
          <w:t>6</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Fazit und Ausblick</w:t>
        </w:r>
        <w:r w:rsidR="00BC1BE0">
          <w:rPr>
            <w:noProof/>
            <w:webHidden/>
          </w:rPr>
          <w:tab/>
        </w:r>
        <w:r w:rsidR="00BC1BE0">
          <w:rPr>
            <w:noProof/>
            <w:webHidden/>
          </w:rPr>
          <w:fldChar w:fldCharType="begin"/>
        </w:r>
        <w:r w:rsidR="00BC1BE0">
          <w:rPr>
            <w:noProof/>
            <w:webHidden/>
          </w:rPr>
          <w:instrText xml:space="preserve"> PAGEREF _Toc90808491 \h </w:instrText>
        </w:r>
        <w:r w:rsidR="00BC1BE0">
          <w:rPr>
            <w:noProof/>
            <w:webHidden/>
          </w:rPr>
        </w:r>
        <w:r w:rsidR="00BC1BE0">
          <w:rPr>
            <w:noProof/>
            <w:webHidden/>
          </w:rPr>
          <w:fldChar w:fldCharType="separate"/>
        </w:r>
        <w:r w:rsidR="00BC1BE0">
          <w:rPr>
            <w:noProof/>
            <w:webHidden/>
          </w:rPr>
          <w:t>12</w:t>
        </w:r>
        <w:r w:rsidR="00BC1BE0">
          <w:rPr>
            <w:noProof/>
            <w:webHidden/>
          </w:rPr>
          <w:fldChar w:fldCharType="end"/>
        </w:r>
      </w:hyperlink>
    </w:p>
    <w:p w14:paraId="7FD84503" w14:textId="3F75D2A9" w:rsidR="00BC1BE0" w:rsidRDefault="0095610E">
      <w:pPr>
        <w:pStyle w:val="Verzeichnis1"/>
        <w:tabs>
          <w:tab w:val="left" w:pos="460"/>
          <w:tab w:val="right" w:leader="dot" w:pos="9062"/>
        </w:tabs>
        <w:rPr>
          <w:rFonts w:asciiTheme="minorHAnsi" w:eastAsiaTheme="minorEastAsia" w:hAnsiTheme="minorHAnsi" w:cstheme="minorBidi"/>
          <w:b w:val="0"/>
          <w:bCs w:val="0"/>
          <w:caps w:val="0"/>
          <w:noProof/>
          <w:sz w:val="22"/>
          <w:szCs w:val="22"/>
          <w:lang w:eastAsia="de-DE"/>
        </w:rPr>
      </w:pPr>
      <w:hyperlink w:anchor="_Toc90808492" w:history="1">
        <w:r w:rsidR="00BC1BE0" w:rsidRPr="00C733E2">
          <w:rPr>
            <w:rStyle w:val="Hyperlink"/>
            <w:noProof/>
          </w:rPr>
          <w:t>7</w:t>
        </w:r>
        <w:r w:rsidR="00BC1BE0">
          <w:rPr>
            <w:rFonts w:asciiTheme="minorHAnsi" w:eastAsiaTheme="minorEastAsia" w:hAnsiTheme="minorHAnsi" w:cstheme="minorBidi"/>
            <w:b w:val="0"/>
            <w:bCs w:val="0"/>
            <w:caps w:val="0"/>
            <w:noProof/>
            <w:sz w:val="22"/>
            <w:szCs w:val="22"/>
            <w:lang w:eastAsia="de-DE"/>
          </w:rPr>
          <w:tab/>
        </w:r>
        <w:r w:rsidR="00BC1BE0" w:rsidRPr="00C733E2">
          <w:rPr>
            <w:rStyle w:val="Hyperlink"/>
            <w:noProof/>
          </w:rPr>
          <w:t>Literatur</w:t>
        </w:r>
        <w:r w:rsidR="00BC1BE0">
          <w:rPr>
            <w:noProof/>
            <w:webHidden/>
          </w:rPr>
          <w:tab/>
        </w:r>
        <w:r w:rsidR="00BC1BE0">
          <w:rPr>
            <w:noProof/>
            <w:webHidden/>
          </w:rPr>
          <w:fldChar w:fldCharType="begin"/>
        </w:r>
        <w:r w:rsidR="00BC1BE0">
          <w:rPr>
            <w:noProof/>
            <w:webHidden/>
          </w:rPr>
          <w:instrText xml:space="preserve"> PAGEREF _Toc90808492 \h </w:instrText>
        </w:r>
        <w:r w:rsidR="00BC1BE0">
          <w:rPr>
            <w:noProof/>
            <w:webHidden/>
          </w:rPr>
        </w:r>
        <w:r w:rsidR="00BC1BE0">
          <w:rPr>
            <w:noProof/>
            <w:webHidden/>
          </w:rPr>
          <w:fldChar w:fldCharType="separate"/>
        </w:r>
        <w:r w:rsidR="00BC1BE0">
          <w:rPr>
            <w:noProof/>
            <w:webHidden/>
          </w:rPr>
          <w:t>13</w:t>
        </w:r>
        <w:r w:rsidR="00BC1BE0">
          <w:rPr>
            <w:noProof/>
            <w:webHidden/>
          </w:rPr>
          <w:fldChar w:fldCharType="end"/>
        </w:r>
      </w:hyperlink>
    </w:p>
    <w:p w14:paraId="0242BFC5" w14:textId="26DC8618" w:rsidR="00ED5396" w:rsidRPr="00FD203F" w:rsidRDefault="00635FF9" w:rsidP="00ED5396">
      <w:pPr>
        <w:rPr>
          <w:b/>
          <w:szCs w:val="24"/>
        </w:rPr>
      </w:pPr>
      <w:r>
        <w:rPr>
          <w:b/>
          <w:sz w:val="48"/>
          <w:szCs w:val="48"/>
        </w:rPr>
        <w:fldChar w:fldCharType="end"/>
      </w:r>
      <w:bookmarkStart w:id="10" w:name="_Toc257292520"/>
    </w:p>
    <w:p w14:paraId="1C285D9E" w14:textId="24EA18D0" w:rsidR="00FB7E08" w:rsidRDefault="00FB7E08" w:rsidP="00ED5396">
      <w:pPr>
        <w:rPr>
          <w:b/>
          <w:szCs w:val="24"/>
        </w:rPr>
      </w:pPr>
    </w:p>
    <w:p w14:paraId="43C6A43A" w14:textId="77777777" w:rsidR="00FD203F" w:rsidRPr="00FD203F" w:rsidRDefault="00FD203F" w:rsidP="00ED5396">
      <w:pPr>
        <w:rPr>
          <w:b/>
          <w:szCs w:val="24"/>
        </w:rPr>
      </w:pPr>
    </w:p>
    <w:p w14:paraId="78ADEDB3" w14:textId="79DB28CD" w:rsidR="00FB7E08" w:rsidRDefault="00ED1C71" w:rsidP="00ED5396">
      <w:pPr>
        <w:rPr>
          <w:b/>
          <w:sz w:val="48"/>
          <w:szCs w:val="48"/>
        </w:rPr>
      </w:pPr>
      <w:r>
        <w:rPr>
          <w:b/>
          <w:sz w:val="48"/>
          <w:szCs w:val="48"/>
        </w:rPr>
        <w:lastRenderedPageBreak/>
        <w:t>Abkürzungen und Formelzeichen</w:t>
      </w:r>
    </w:p>
    <w:p w14:paraId="3D4F6B43" w14:textId="36AD2E5D" w:rsidR="00FB7E08" w:rsidRPr="00ED1C71" w:rsidRDefault="00ED1C71" w:rsidP="00ED5396">
      <w:pPr>
        <w:rPr>
          <w:b/>
          <w:sz w:val="28"/>
          <w:szCs w:val="28"/>
        </w:rPr>
      </w:pPr>
      <w:r w:rsidRPr="00ED1C71">
        <w:rPr>
          <w:b/>
          <w:sz w:val="28"/>
          <w:szCs w:val="28"/>
        </w:rPr>
        <w:t>Abkürzungen</w:t>
      </w:r>
    </w:p>
    <w:p w14:paraId="04E77AB8" w14:textId="4C76B716" w:rsidR="00ED1C71" w:rsidRDefault="00ED1C71" w:rsidP="00ED5396">
      <w:pPr>
        <w:rPr>
          <w:bCs/>
          <w:szCs w:val="24"/>
        </w:rPr>
      </w:pPr>
      <w:r w:rsidRPr="00ED1C71">
        <w:rPr>
          <w:bCs/>
          <w:szCs w:val="24"/>
        </w:rPr>
        <w:t>T</w:t>
      </w:r>
      <w:r w:rsidR="000A141E">
        <w:rPr>
          <w:bCs/>
          <w:szCs w:val="24"/>
        </w:rPr>
        <w:t>SK</w:t>
      </w:r>
      <w:r w:rsidRPr="00ED1C71">
        <w:rPr>
          <w:bCs/>
          <w:szCs w:val="24"/>
        </w:rPr>
        <w:tab/>
      </w:r>
      <w:r w:rsidRPr="00ED1C71">
        <w:rPr>
          <w:bCs/>
          <w:szCs w:val="24"/>
        </w:rPr>
        <w:tab/>
      </w:r>
      <w:r w:rsidRPr="00ED1C71">
        <w:rPr>
          <w:bCs/>
          <w:szCs w:val="24"/>
        </w:rPr>
        <w:tab/>
      </w:r>
      <w:proofErr w:type="spellStart"/>
      <w:r w:rsidR="000A141E">
        <w:rPr>
          <w:bCs/>
          <w:szCs w:val="24"/>
        </w:rPr>
        <w:t>Turmschwingungskinem</w:t>
      </w:r>
      <w:proofErr w:type="spellEnd"/>
    </w:p>
    <w:p w14:paraId="50D961AD" w14:textId="77777777" w:rsidR="00ED1C71" w:rsidRPr="00ED1C71" w:rsidRDefault="00ED1C71" w:rsidP="00ED5396">
      <w:pPr>
        <w:rPr>
          <w:bCs/>
          <w:szCs w:val="24"/>
        </w:rPr>
      </w:pPr>
    </w:p>
    <w:p w14:paraId="3641E58B" w14:textId="6F30F005" w:rsidR="00ED1C71" w:rsidRPr="00FB7E08" w:rsidRDefault="00ED1C71" w:rsidP="00ED5396">
      <w:pPr>
        <w:rPr>
          <w:b/>
          <w:szCs w:val="24"/>
        </w:rPr>
      </w:pPr>
      <w:r>
        <w:rPr>
          <w:b/>
          <w:szCs w:val="24"/>
        </w:rPr>
        <w:t>Formelzeichen</w:t>
      </w:r>
    </w:p>
    <w:tbl>
      <w:tblPr>
        <w:tblStyle w:val="EinfacheTabelle4"/>
        <w:tblW w:w="0" w:type="auto"/>
        <w:tblLook w:val="04A0" w:firstRow="1" w:lastRow="0" w:firstColumn="1" w:lastColumn="0" w:noHBand="0" w:noVBand="1"/>
      </w:tblPr>
      <w:tblGrid>
        <w:gridCol w:w="1070"/>
        <w:gridCol w:w="950"/>
        <w:gridCol w:w="1244"/>
      </w:tblGrid>
      <w:tr w:rsidR="00ED1C71" w14:paraId="7A14F1B1" w14:textId="77777777" w:rsidTr="00ED1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6B5D7A9E" w14:textId="0F8DCA8C"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r>
              <w:rPr>
                <w:b w:val="0"/>
                <w:szCs w:val="24"/>
              </w:rPr>
              <w:t>Zeichen</w:t>
            </w:r>
          </w:p>
        </w:tc>
        <w:tc>
          <w:tcPr>
            <w:tcW w:w="0" w:type="auto"/>
            <w:tcBorders>
              <w:bottom w:val="single" w:sz="12" w:space="0" w:color="auto"/>
            </w:tcBorders>
          </w:tcPr>
          <w:p w14:paraId="7C35EFDD" w14:textId="1DF595F1"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Einheit</w:t>
            </w:r>
          </w:p>
        </w:tc>
        <w:tc>
          <w:tcPr>
            <w:tcW w:w="0" w:type="auto"/>
            <w:tcBorders>
              <w:bottom w:val="single" w:sz="12" w:space="0" w:color="auto"/>
            </w:tcBorders>
          </w:tcPr>
          <w:p w14:paraId="3C3FE3DA" w14:textId="009247DF"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Erklärung</w:t>
            </w:r>
          </w:p>
        </w:tc>
      </w:tr>
      <w:tr w:rsidR="00ED1C71" w14:paraId="07C99847"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tcPr>
          <w:p w14:paraId="108908CB"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Borders>
              <w:top w:val="single" w:sz="12" w:space="0" w:color="auto"/>
            </w:tcBorders>
          </w:tcPr>
          <w:p w14:paraId="7423000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Borders>
              <w:top w:val="single" w:sz="12" w:space="0" w:color="auto"/>
            </w:tcBorders>
          </w:tcPr>
          <w:p w14:paraId="7DC4F3CA"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0E7FFCEE"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5BE3941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44B4137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4B5B740D"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103C7426"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16E0A5"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0BB4FDE6"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397D1FDF"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r w:rsidR="00ED1C71" w14:paraId="45706B5F" w14:textId="77777777" w:rsidTr="00ED1C71">
        <w:tc>
          <w:tcPr>
            <w:cnfStyle w:val="001000000000" w:firstRow="0" w:lastRow="0" w:firstColumn="1" w:lastColumn="0" w:oddVBand="0" w:evenVBand="0" w:oddHBand="0" w:evenHBand="0" w:firstRowFirstColumn="0" w:firstRowLastColumn="0" w:lastRowFirstColumn="0" w:lastRowLastColumn="0"/>
            <w:tcW w:w="0" w:type="auto"/>
          </w:tcPr>
          <w:p w14:paraId="7A4089E0"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18F65FCC"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c>
          <w:tcPr>
            <w:tcW w:w="0" w:type="auto"/>
          </w:tcPr>
          <w:p w14:paraId="3EC5CDAE"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b/>
                <w:szCs w:val="24"/>
              </w:rPr>
            </w:pPr>
          </w:p>
        </w:tc>
      </w:tr>
      <w:tr w:rsidR="00ED1C71" w14:paraId="60E29582" w14:textId="77777777" w:rsidTr="00ED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D3E937"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rPr>
                <w:b w:val="0"/>
                <w:szCs w:val="24"/>
              </w:rPr>
            </w:pPr>
          </w:p>
        </w:tc>
        <w:tc>
          <w:tcPr>
            <w:tcW w:w="0" w:type="auto"/>
          </w:tcPr>
          <w:p w14:paraId="50A6A45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c>
          <w:tcPr>
            <w:tcW w:w="0" w:type="auto"/>
          </w:tcPr>
          <w:p w14:paraId="23FAA041" w14:textId="77777777" w:rsidR="00ED1C71" w:rsidRDefault="00ED1C71" w:rsidP="001A40A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b/>
                <w:szCs w:val="24"/>
              </w:rPr>
            </w:pPr>
          </w:p>
        </w:tc>
      </w:tr>
    </w:tbl>
    <w:p w14:paraId="190BA94E" w14:textId="77777777" w:rsidR="00FB7E08" w:rsidRPr="00FB7E08" w:rsidRDefault="00FB7E08" w:rsidP="00ED5396">
      <w:pPr>
        <w:rPr>
          <w:bCs/>
          <w:szCs w:val="24"/>
        </w:rPr>
      </w:pPr>
    </w:p>
    <w:p w14:paraId="283FA70E" w14:textId="77777777" w:rsidR="00FB7E08" w:rsidRDefault="00FB7E08" w:rsidP="00ED5396">
      <w:pPr>
        <w:rPr>
          <w:b/>
          <w:sz w:val="48"/>
          <w:szCs w:val="48"/>
        </w:rPr>
      </w:pPr>
    </w:p>
    <w:p w14:paraId="4F346747" w14:textId="3A5349B6" w:rsidR="00FB7E08" w:rsidRDefault="00FB7E08" w:rsidP="00ED5396">
      <w:pPr>
        <w:rPr>
          <w:b/>
          <w:sz w:val="48"/>
          <w:szCs w:val="48"/>
        </w:rPr>
        <w:sectPr w:rsidR="00FB7E08" w:rsidSect="00FB7E08">
          <w:headerReference w:type="even" r:id="rId14"/>
          <w:headerReference w:type="default" r:id="rId15"/>
          <w:footerReference w:type="default" r:id="rId16"/>
          <w:pgSz w:w="11906" w:h="16838"/>
          <w:pgMar w:top="1417" w:right="1417" w:bottom="1134" w:left="1417" w:header="709" w:footer="709" w:gutter="0"/>
          <w:cols w:space="708"/>
          <w:docGrid w:linePitch="360"/>
        </w:sectPr>
      </w:pPr>
    </w:p>
    <w:p w14:paraId="78767624" w14:textId="6E21A66E" w:rsidR="00635FF9" w:rsidRPr="004446B7" w:rsidRDefault="00BC1BE0" w:rsidP="00ED5396">
      <w:pPr>
        <w:pStyle w:val="berschrift1"/>
        <w:rPr>
          <w:rFonts w:cs="Arial"/>
        </w:rPr>
      </w:pPr>
      <w:bookmarkStart w:id="11" w:name="_Toc90808468"/>
      <w:r>
        <w:rPr>
          <w:rFonts w:cs="Arial"/>
        </w:rPr>
        <w:lastRenderedPageBreak/>
        <w:t>Einleitung</w:t>
      </w:r>
      <w:bookmarkEnd w:id="11"/>
    </w:p>
    <w:p w14:paraId="08C59917" w14:textId="7083F95C" w:rsidR="00C23769" w:rsidRDefault="00C51EDC" w:rsidP="003815C8">
      <w:pPr>
        <w:pStyle w:val="StandardWeb"/>
        <w:shd w:val="clear" w:color="auto" w:fill="FFFFFF"/>
        <w:spacing w:before="0" w:beforeAutospacing="0" w:after="0" w:afterAutospacing="0" w:line="360" w:lineRule="auto"/>
        <w:jc w:val="both"/>
        <w:rPr>
          <w:rFonts w:ascii="Arial" w:hAnsi="Arial" w:cs="Arial"/>
        </w:rPr>
      </w:pPr>
      <w:del w:id="12" w:author="Andreas Haselsteiner" w:date="2021-11-18T17:24:00Z">
        <w:r w:rsidDel="00676B3B">
          <w:rPr>
            <w:rFonts w:ascii="Arial" w:hAnsi="Arial" w:cs="Arial"/>
          </w:rPr>
          <w:delText xml:space="preserve">Onshore </w:delText>
        </w:r>
      </w:del>
      <w:proofErr w:type="spellStart"/>
      <w:ins w:id="13" w:author="Andreas Haselsteiner" w:date="2021-11-18T17:24:00Z">
        <w:r w:rsidR="00676B3B">
          <w:rPr>
            <w:rFonts w:ascii="Arial" w:hAnsi="Arial" w:cs="Arial"/>
          </w:rPr>
          <w:t>Onshore</w:t>
        </w:r>
        <w:proofErr w:type="spellEnd"/>
        <w:r w:rsidR="00676B3B">
          <w:rPr>
            <w:rFonts w:ascii="Arial" w:hAnsi="Arial" w:cs="Arial"/>
          </w:rPr>
          <w:t>-</w:t>
        </w:r>
      </w:ins>
      <w:r>
        <w:rPr>
          <w:rFonts w:ascii="Arial" w:hAnsi="Arial" w:cs="Arial"/>
        </w:rPr>
        <w:t xml:space="preserve">Windenergie </w:t>
      </w:r>
      <w:r w:rsidR="005B03E6">
        <w:rPr>
          <w:rFonts w:ascii="Arial" w:hAnsi="Arial" w:cs="Arial"/>
        </w:rPr>
        <w:t>liefert</w:t>
      </w:r>
      <w:r>
        <w:rPr>
          <w:rFonts w:ascii="Arial" w:hAnsi="Arial" w:cs="Arial"/>
        </w:rPr>
        <w:t xml:space="preserve"> schon heute einen </w:t>
      </w:r>
      <w:r w:rsidR="00307A16">
        <w:rPr>
          <w:rFonts w:ascii="Arial" w:hAnsi="Arial" w:cs="Arial"/>
        </w:rPr>
        <w:t>substanziellen</w:t>
      </w:r>
      <w:r>
        <w:rPr>
          <w:rFonts w:ascii="Arial" w:hAnsi="Arial" w:cs="Arial"/>
        </w:rPr>
        <w:t xml:space="preserve"> Teil des </w:t>
      </w:r>
      <w:proofErr w:type="spellStart"/>
      <w:r>
        <w:rPr>
          <w:rFonts w:ascii="Arial" w:hAnsi="Arial" w:cs="Arial"/>
        </w:rPr>
        <w:t>Energiemixes</w:t>
      </w:r>
      <w:proofErr w:type="spellEnd"/>
      <w:r>
        <w:rPr>
          <w:rFonts w:ascii="Arial" w:hAnsi="Arial" w:cs="Arial"/>
        </w:rPr>
        <w:t xml:space="preserve"> </w:t>
      </w:r>
      <w:r w:rsidR="00307A16">
        <w:rPr>
          <w:rFonts w:ascii="Arial" w:hAnsi="Arial" w:cs="Arial"/>
        </w:rPr>
        <w:t>und hat in den letzten zehn Jahren erhebliche Fortschritte gemacht</w:t>
      </w:r>
      <w:r>
        <w:rPr>
          <w:rFonts w:ascii="Arial" w:hAnsi="Arial" w:cs="Arial"/>
        </w:rPr>
        <w:t>.</w:t>
      </w:r>
      <w:r w:rsidR="00307A16">
        <w:rPr>
          <w:rFonts w:ascii="Arial" w:hAnsi="Arial" w:cs="Arial"/>
        </w:rPr>
        <w:t xml:space="preserve"> </w:t>
      </w:r>
      <w:r w:rsidR="001E5EE2">
        <w:rPr>
          <w:rFonts w:ascii="Arial" w:hAnsi="Arial" w:cs="Arial"/>
        </w:rPr>
        <w:t>Beispiele sind g</w:t>
      </w:r>
      <w:r w:rsidR="00307A16" w:rsidRPr="005B03E6">
        <w:rPr>
          <w:rFonts w:ascii="Arial" w:hAnsi="Arial" w:cs="Arial"/>
        </w:rPr>
        <w:t>rößer</w:t>
      </w:r>
      <w:r w:rsidR="00307A16">
        <w:rPr>
          <w:rFonts w:ascii="Arial" w:hAnsi="Arial" w:cs="Arial"/>
        </w:rPr>
        <w:t xml:space="preserve">e </w:t>
      </w:r>
      <w:r w:rsidR="00307A16" w:rsidRPr="005B03E6">
        <w:rPr>
          <w:rFonts w:ascii="Arial" w:hAnsi="Arial" w:cs="Arial"/>
        </w:rPr>
        <w:t xml:space="preserve">und zuverlässigere Turbinen, </w:t>
      </w:r>
      <w:r w:rsidR="006239B8">
        <w:rPr>
          <w:rFonts w:ascii="Arial" w:hAnsi="Arial" w:cs="Arial"/>
        </w:rPr>
        <w:t>steigende</w:t>
      </w:r>
      <w:r w:rsidR="00307A16" w:rsidRPr="005B03E6">
        <w:rPr>
          <w:rFonts w:ascii="Arial" w:hAnsi="Arial" w:cs="Arial"/>
        </w:rPr>
        <w:t xml:space="preserve"> Bauhöhen und größere Rotor</w:t>
      </w:r>
      <w:r w:rsidR="0002113B">
        <w:rPr>
          <w:rFonts w:ascii="Arial" w:hAnsi="Arial" w:cs="Arial"/>
        </w:rPr>
        <w:t>blatt</w:t>
      </w:r>
      <w:r w:rsidR="00307A16" w:rsidRPr="005B03E6">
        <w:rPr>
          <w:rFonts w:ascii="Arial" w:hAnsi="Arial" w:cs="Arial"/>
        </w:rPr>
        <w:t>durchmesser</w:t>
      </w:r>
      <w:r w:rsidR="001E5EE2">
        <w:rPr>
          <w:rFonts w:ascii="Arial" w:hAnsi="Arial" w:cs="Arial"/>
        </w:rPr>
        <w:t>.</w:t>
      </w:r>
      <w:r w:rsidR="00307A16" w:rsidRPr="005B03E6">
        <w:rPr>
          <w:rFonts w:ascii="Arial" w:hAnsi="Arial" w:cs="Arial"/>
        </w:rPr>
        <w:t xml:space="preserve"> </w:t>
      </w:r>
      <w:r w:rsidR="00307A16">
        <w:rPr>
          <w:rFonts w:ascii="Arial" w:hAnsi="Arial" w:cs="Arial"/>
        </w:rPr>
        <w:t xml:space="preserve">Aufgrund dieses technologischen Fortschritts und der optimierten </w:t>
      </w:r>
      <w:r w:rsidR="00374D17">
        <w:rPr>
          <w:rFonts w:ascii="Arial" w:hAnsi="Arial" w:cs="Arial"/>
        </w:rPr>
        <w:t>Skalierung</w:t>
      </w:r>
      <w:r w:rsidR="00307A16">
        <w:rPr>
          <w:rFonts w:ascii="Arial" w:hAnsi="Arial" w:cs="Arial"/>
        </w:rPr>
        <w:t xml:space="preserve"> konnten zwischen den Jahren 2010 und 2019 die Stromgestehungskosten um 39% (von 0,086 USD/kWh auf 0,053 USD/kWh) und die Installationskosten um 24% gesenkt werden</w:t>
      </w:r>
      <w:ins w:id="14" w:author="Zelgai Nemati" w:date="2021-12-01T16:54:00Z">
        <w:r w:rsidR="00ED416C">
          <w:rPr>
            <w:rFonts w:ascii="Arial" w:hAnsi="Arial" w:cs="Arial"/>
          </w:rPr>
          <w:t xml:space="preserve"> </w:t>
        </w:r>
      </w:ins>
      <w:ins w:id="15" w:author="Zelgai Nemati" w:date="2021-12-01T16:55:00Z">
        <w:r w:rsidR="00ED416C">
          <w:rPr>
            <w:rFonts w:ascii="Arial" w:hAnsi="Arial" w:cs="Arial"/>
          </w:rPr>
          <w:t>[Ire20]</w:t>
        </w:r>
      </w:ins>
      <w:r w:rsidR="00307A16">
        <w:rPr>
          <w:rFonts w:ascii="Arial" w:hAnsi="Arial" w:cs="Arial"/>
        </w:rPr>
        <w:t>.</w:t>
      </w:r>
      <w:r w:rsidR="001E5EE2">
        <w:rPr>
          <w:rFonts w:ascii="Arial" w:hAnsi="Arial" w:cs="Arial"/>
        </w:rPr>
        <w:t xml:space="preserve"> </w:t>
      </w:r>
      <w:r w:rsidR="00307A16">
        <w:rPr>
          <w:rFonts w:ascii="Arial" w:hAnsi="Arial" w:cs="Arial"/>
        </w:rPr>
        <w:t xml:space="preserve">Diese Entwicklung </w:t>
      </w:r>
      <w:r w:rsidR="00800040">
        <w:rPr>
          <w:rFonts w:ascii="Arial" w:hAnsi="Arial" w:cs="Arial"/>
        </w:rPr>
        <w:t>führt zu</w:t>
      </w:r>
      <w:r w:rsidR="00307A16">
        <w:rPr>
          <w:rFonts w:ascii="Arial" w:hAnsi="Arial" w:cs="Arial"/>
        </w:rPr>
        <w:t xml:space="preserve"> einer gesteigerten Wettbewerbsfähigkeit der Windenergie Branche und somit haben 75% aller im Jahr 2019 in Auftrag gegebenen Windprojekte niedrigere Stromgestehungskosten als die billigste fossile Energiequelle</w:t>
      </w:r>
      <w:ins w:id="16" w:author="Zelgai Nemati" w:date="2021-12-01T16:55:00Z">
        <w:r w:rsidR="00585920">
          <w:rPr>
            <w:rFonts w:ascii="Arial" w:hAnsi="Arial" w:cs="Arial"/>
          </w:rPr>
          <w:t xml:space="preserve"> [Ire20].</w:t>
        </w:r>
      </w:ins>
      <w:del w:id="17" w:author="Zelgai Nemati" w:date="2021-12-01T16:55:00Z">
        <w:r w:rsidR="00307A16" w:rsidDel="00585920">
          <w:rPr>
            <w:rFonts w:ascii="Arial" w:hAnsi="Arial" w:cs="Arial"/>
          </w:rPr>
          <w:delText>.</w:delText>
        </w:r>
      </w:del>
      <w:r w:rsidR="00374D17">
        <w:rPr>
          <w:rFonts w:ascii="Arial" w:hAnsi="Arial" w:cs="Arial"/>
        </w:rPr>
        <w:t xml:space="preserve"> </w:t>
      </w:r>
      <w:r w:rsidR="00800040">
        <w:rPr>
          <w:rFonts w:ascii="Arial" w:hAnsi="Arial" w:cs="Arial"/>
        </w:rPr>
        <w:t>Die</w:t>
      </w:r>
      <w:r w:rsidR="00307A16">
        <w:rPr>
          <w:rFonts w:ascii="Arial" w:hAnsi="Arial" w:cs="Arial"/>
        </w:rPr>
        <w:t xml:space="preserve"> Windenergie </w:t>
      </w:r>
      <w:r w:rsidR="00800040">
        <w:rPr>
          <w:rFonts w:ascii="Arial" w:hAnsi="Arial" w:cs="Arial"/>
        </w:rPr>
        <w:t xml:space="preserve">ist </w:t>
      </w:r>
      <w:r w:rsidR="00307A16">
        <w:rPr>
          <w:rFonts w:ascii="Arial" w:hAnsi="Arial" w:cs="Arial"/>
        </w:rPr>
        <w:t xml:space="preserve">auf dem Weg eine tragende Säule des zukünftigen grünen </w:t>
      </w:r>
      <w:proofErr w:type="spellStart"/>
      <w:r w:rsidR="00307A16">
        <w:rPr>
          <w:rFonts w:ascii="Arial" w:hAnsi="Arial" w:cs="Arial"/>
        </w:rPr>
        <w:t>Energiemixes</w:t>
      </w:r>
      <w:proofErr w:type="spellEnd"/>
      <w:r w:rsidR="00307A16">
        <w:rPr>
          <w:rFonts w:ascii="Arial" w:hAnsi="Arial" w:cs="Arial"/>
        </w:rPr>
        <w:t xml:space="preserve"> zu werden</w:t>
      </w:r>
      <w:ins w:id="18" w:author="Zelgai Nemati" w:date="2021-12-01T16:55:00Z">
        <w:r w:rsidR="00ED416C">
          <w:rPr>
            <w:rFonts w:ascii="Arial" w:hAnsi="Arial" w:cs="Arial"/>
          </w:rPr>
          <w:t xml:space="preserve"> </w:t>
        </w:r>
      </w:ins>
      <w:del w:id="19" w:author="Zelgai Nemati" w:date="2021-12-01T16:55:00Z">
        <w:r w:rsidR="00307A16" w:rsidDel="00ED416C">
          <w:rPr>
            <w:rFonts w:ascii="Arial" w:hAnsi="Arial" w:cs="Arial"/>
          </w:rPr>
          <w:delText>.</w:delText>
        </w:r>
        <w:r w:rsidR="00DF11A1" w:rsidDel="00ED416C">
          <w:rPr>
            <w:rFonts w:ascii="Arial" w:hAnsi="Arial" w:cs="Arial"/>
          </w:rPr>
          <w:delText xml:space="preserve"> </w:delText>
        </w:r>
      </w:del>
      <w:r w:rsidR="00DF11A1">
        <w:rPr>
          <w:rFonts w:ascii="Arial" w:hAnsi="Arial" w:cs="Arial"/>
        </w:rPr>
        <w:t>[Ire20]</w:t>
      </w:r>
      <w:ins w:id="20" w:author="Zelgai Nemati" w:date="2021-12-01T16:55:00Z">
        <w:r w:rsidR="00ED416C">
          <w:rPr>
            <w:rFonts w:ascii="Arial" w:hAnsi="Arial" w:cs="Arial"/>
          </w:rPr>
          <w:t>.</w:t>
        </w:r>
      </w:ins>
    </w:p>
    <w:p w14:paraId="13B8DB1E" w14:textId="682220F8" w:rsidR="00C23769" w:rsidRDefault="00EA3E03" w:rsidP="003815C8">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Heutzutage werden die meisten Offshore Windenergieanlagen </w:t>
      </w:r>
      <w:r w:rsidR="00942EC7">
        <w:rPr>
          <w:rFonts w:ascii="Arial" w:hAnsi="Arial" w:cs="Arial"/>
        </w:rPr>
        <w:t>k</w:t>
      </w:r>
      <w:r>
        <w:rPr>
          <w:rFonts w:ascii="Arial" w:hAnsi="Arial" w:cs="Arial"/>
        </w:rPr>
        <w:t xml:space="preserve">omponentenweise </w:t>
      </w:r>
      <w:r w:rsidR="00942EC7">
        <w:rPr>
          <w:rFonts w:ascii="Arial" w:hAnsi="Arial" w:cs="Arial"/>
        </w:rPr>
        <w:t>installiert und u</w:t>
      </w:r>
      <w:r w:rsidR="005D478A">
        <w:rPr>
          <w:rFonts w:ascii="Arial" w:hAnsi="Arial" w:cs="Arial"/>
        </w:rPr>
        <w:t xml:space="preserve">m die Kosten </w:t>
      </w:r>
      <w:r w:rsidR="00307A16">
        <w:rPr>
          <w:rFonts w:ascii="Arial" w:hAnsi="Arial" w:cs="Arial"/>
        </w:rPr>
        <w:t xml:space="preserve">weiterhin </w:t>
      </w:r>
      <w:r w:rsidR="005D478A">
        <w:rPr>
          <w:rFonts w:ascii="Arial" w:hAnsi="Arial" w:cs="Arial"/>
        </w:rPr>
        <w:t xml:space="preserve">zu senken, ist es insbesondere notwendig, den Installationsprozess zu </w:t>
      </w:r>
      <w:r w:rsidR="00A9558A">
        <w:rPr>
          <w:rFonts w:ascii="Arial" w:hAnsi="Arial" w:cs="Arial"/>
        </w:rPr>
        <w:t>optimieren</w:t>
      </w:r>
      <w:r w:rsidR="005D478A">
        <w:rPr>
          <w:rFonts w:ascii="Arial" w:hAnsi="Arial" w:cs="Arial"/>
        </w:rPr>
        <w:t xml:space="preserve">. Die Montage der Rotorblätter stellt dabei die größte Herausforderung dar, denn hier ist hohe Präzision und Sorgfalt erforderlich, um </w:t>
      </w:r>
      <w:del w:id="21" w:author="Andreas Haselsteiner" w:date="2021-11-18T17:28:00Z">
        <w:r w:rsidR="005D478A" w:rsidDel="002F5C5A">
          <w:rPr>
            <w:rFonts w:ascii="Arial" w:hAnsi="Arial" w:cs="Arial"/>
          </w:rPr>
          <w:delText xml:space="preserve">die </w:delText>
        </w:r>
      </w:del>
      <w:ins w:id="22" w:author="Andreas Haselsteiner" w:date="2021-11-18T17:28:00Z">
        <w:r w:rsidR="002F5C5A">
          <w:rPr>
            <w:rFonts w:ascii="Arial" w:hAnsi="Arial" w:cs="Arial"/>
          </w:rPr>
          <w:t xml:space="preserve">das </w:t>
        </w:r>
      </w:ins>
      <w:del w:id="23" w:author="Andreas Haselsteiner" w:date="2021-11-18T17:28:00Z">
        <w:r w:rsidR="005D478A" w:rsidDel="002F5C5A">
          <w:rPr>
            <w:rFonts w:ascii="Arial" w:hAnsi="Arial" w:cs="Arial"/>
          </w:rPr>
          <w:delText xml:space="preserve">Blattschraube </w:delText>
        </w:r>
      </w:del>
      <w:ins w:id="24" w:author="Andreas Haselsteiner" w:date="2021-11-18T17:28:00Z">
        <w:r w:rsidR="002F5C5A">
          <w:rPr>
            <w:rFonts w:ascii="Arial" w:hAnsi="Arial" w:cs="Arial"/>
          </w:rPr>
          <w:t xml:space="preserve">Blattende </w:t>
        </w:r>
      </w:ins>
      <w:r w:rsidR="005D478A">
        <w:rPr>
          <w:rFonts w:ascii="Arial" w:hAnsi="Arial" w:cs="Arial"/>
        </w:rPr>
        <w:t xml:space="preserve">in </w:t>
      </w:r>
      <w:del w:id="25" w:author="Andreas Haselsteiner" w:date="2021-11-18T17:28:00Z">
        <w:r w:rsidR="005D478A" w:rsidDel="002F5C5A">
          <w:rPr>
            <w:rFonts w:ascii="Arial" w:hAnsi="Arial" w:cs="Arial"/>
          </w:rPr>
          <w:delText xml:space="preserve">den </w:delText>
        </w:r>
      </w:del>
      <w:ins w:id="26" w:author="Andreas Haselsteiner" w:date="2021-11-18T17:28:00Z">
        <w:r w:rsidR="002F5C5A">
          <w:rPr>
            <w:rFonts w:ascii="Arial" w:hAnsi="Arial" w:cs="Arial"/>
          </w:rPr>
          <w:t xml:space="preserve">die </w:t>
        </w:r>
      </w:ins>
      <w:del w:id="27" w:author="Andreas Haselsteiner" w:date="2021-11-18T17:28:00Z">
        <w:r w:rsidR="005D478A" w:rsidDel="002F5C5A">
          <w:rPr>
            <w:rFonts w:ascii="Arial" w:hAnsi="Arial" w:cs="Arial"/>
          </w:rPr>
          <w:delText xml:space="preserve">Nabenflansch </w:delText>
        </w:r>
      </w:del>
      <w:ins w:id="28" w:author="Andreas Haselsteiner" w:date="2021-11-18T17:28:00Z">
        <w:r w:rsidR="002F5C5A">
          <w:rPr>
            <w:rFonts w:ascii="Arial" w:hAnsi="Arial" w:cs="Arial"/>
          </w:rPr>
          <w:t xml:space="preserve">Rotornabe </w:t>
        </w:r>
      </w:ins>
      <w:r w:rsidR="005D478A">
        <w:rPr>
          <w:rFonts w:ascii="Arial" w:hAnsi="Arial" w:cs="Arial"/>
        </w:rPr>
        <w:t>einzusetzen</w:t>
      </w:r>
      <w:ins w:id="29" w:author="Zelgai Nemati" w:date="2021-12-08T18:27:00Z">
        <w:r w:rsidR="000732CB">
          <w:rPr>
            <w:rFonts w:ascii="Arial" w:hAnsi="Arial" w:cs="Arial"/>
          </w:rPr>
          <w:t xml:space="preserve"> [San20, San21]</w:t>
        </w:r>
      </w:ins>
      <w:r w:rsidR="005D478A">
        <w:rPr>
          <w:rFonts w:ascii="Arial" w:hAnsi="Arial" w:cs="Arial"/>
        </w:rPr>
        <w:t xml:space="preserve">. Der Wind übt Lasten auf die </w:t>
      </w:r>
      <w:r w:rsidR="00A9558A">
        <w:rPr>
          <w:rFonts w:ascii="Arial" w:hAnsi="Arial" w:cs="Arial"/>
        </w:rPr>
        <w:t xml:space="preserve">mechanischen </w:t>
      </w:r>
      <w:r w:rsidR="005D478A">
        <w:rPr>
          <w:rFonts w:ascii="Arial" w:hAnsi="Arial" w:cs="Arial"/>
        </w:rPr>
        <w:t xml:space="preserve">Strukturen </w:t>
      </w:r>
      <w:r w:rsidR="0002113B">
        <w:rPr>
          <w:rFonts w:ascii="Arial" w:hAnsi="Arial" w:cs="Arial"/>
        </w:rPr>
        <w:t xml:space="preserve">der Windkraftanlage </w:t>
      </w:r>
      <w:r w:rsidR="005D478A">
        <w:rPr>
          <w:rFonts w:ascii="Arial" w:hAnsi="Arial" w:cs="Arial"/>
        </w:rPr>
        <w:t>aus und die daraus resultierenden Relativbewegung</w:t>
      </w:r>
      <w:r w:rsidR="00612C5A">
        <w:rPr>
          <w:rFonts w:ascii="Arial" w:hAnsi="Arial" w:cs="Arial"/>
        </w:rPr>
        <w:t>en</w:t>
      </w:r>
      <w:r w:rsidR="005D478A">
        <w:rPr>
          <w:rFonts w:ascii="Arial" w:hAnsi="Arial" w:cs="Arial"/>
        </w:rPr>
        <w:t xml:space="preserve"> zwischen Turm und den Rotorblättern erschwer</w:t>
      </w:r>
      <w:ins w:id="30" w:author="Andreas Haselsteiner" w:date="2021-11-18T17:29:00Z">
        <w:r w:rsidR="002F5C5A">
          <w:rPr>
            <w:rFonts w:ascii="Arial" w:hAnsi="Arial" w:cs="Arial"/>
          </w:rPr>
          <w:t>en</w:t>
        </w:r>
      </w:ins>
      <w:del w:id="31" w:author="Andreas Haselsteiner" w:date="2021-11-18T17:29:00Z">
        <w:r w:rsidR="005D478A" w:rsidDel="002F5C5A">
          <w:rPr>
            <w:rFonts w:ascii="Arial" w:hAnsi="Arial" w:cs="Arial"/>
          </w:rPr>
          <w:delText>t</w:delText>
        </w:r>
      </w:del>
      <w:r w:rsidR="005D478A">
        <w:rPr>
          <w:rFonts w:ascii="Arial" w:hAnsi="Arial" w:cs="Arial"/>
        </w:rPr>
        <w:t xml:space="preserve"> die Blattmontage</w:t>
      </w:r>
      <w:ins w:id="32" w:author="Zelgai Nemati" w:date="2021-12-08T18:27:00Z">
        <w:r w:rsidR="000732CB">
          <w:rPr>
            <w:rFonts w:ascii="Arial" w:hAnsi="Arial" w:cs="Arial"/>
          </w:rPr>
          <w:t xml:space="preserve"> [San20, San21]</w:t>
        </w:r>
      </w:ins>
      <w:r w:rsidR="005D478A">
        <w:rPr>
          <w:rFonts w:ascii="Arial" w:hAnsi="Arial" w:cs="Arial"/>
        </w:rPr>
        <w:t>.</w:t>
      </w:r>
      <w:r w:rsidR="00ED51B4">
        <w:rPr>
          <w:rFonts w:ascii="Arial" w:hAnsi="Arial" w:cs="Arial"/>
        </w:rPr>
        <w:t xml:space="preserve"> </w:t>
      </w:r>
      <w:r w:rsidR="00612C5A">
        <w:rPr>
          <w:rFonts w:ascii="Arial" w:hAnsi="Arial" w:cs="Arial"/>
        </w:rPr>
        <w:t>Überschreitet die Relativbewegung einen definierten Schwellenwert, kann die Installation nicht mehr durchgeführt werden, da Schäden beim Montagevorgang zu erwarten sind und es kommt zu einer kostspieligen Verzögerung</w:t>
      </w:r>
      <w:ins w:id="33" w:author="Zelgai Nemati" w:date="2021-12-08T18:26:00Z">
        <w:r w:rsidR="005D3945">
          <w:rPr>
            <w:rFonts w:ascii="Arial" w:hAnsi="Arial" w:cs="Arial"/>
          </w:rPr>
          <w:t xml:space="preserve"> [San20, San21]</w:t>
        </w:r>
      </w:ins>
      <w:r w:rsidR="00612C5A">
        <w:rPr>
          <w:rFonts w:ascii="Arial" w:hAnsi="Arial" w:cs="Arial"/>
        </w:rPr>
        <w:t>.</w:t>
      </w:r>
      <w:r w:rsidR="00313EC8">
        <w:rPr>
          <w:rFonts w:ascii="Arial" w:hAnsi="Arial" w:cs="Arial"/>
        </w:rPr>
        <w:t xml:space="preserve"> </w:t>
      </w:r>
      <w:del w:id="34" w:author="Zelgai Nemati" w:date="2021-12-08T18:26:00Z">
        <w:r w:rsidR="00313EC8" w:rsidDel="005D3945">
          <w:rPr>
            <w:rFonts w:ascii="Arial" w:hAnsi="Arial" w:cs="Arial"/>
          </w:rPr>
          <w:delText>[</w:delText>
        </w:r>
        <w:r w:rsidR="004E5C92" w:rsidDel="005D3945">
          <w:rPr>
            <w:rFonts w:ascii="Arial" w:hAnsi="Arial" w:cs="Arial"/>
          </w:rPr>
          <w:delText>San</w:delText>
        </w:r>
        <w:r w:rsidR="00313EC8" w:rsidDel="005D3945">
          <w:rPr>
            <w:rFonts w:ascii="Arial" w:hAnsi="Arial" w:cs="Arial"/>
          </w:rPr>
          <w:delText xml:space="preserve">20, </w:delText>
        </w:r>
        <w:r w:rsidR="004E5C92" w:rsidDel="005D3945">
          <w:rPr>
            <w:rFonts w:ascii="Arial" w:hAnsi="Arial" w:cs="Arial"/>
          </w:rPr>
          <w:delText>San</w:delText>
        </w:r>
        <w:r w:rsidR="00313EC8" w:rsidDel="005D3945">
          <w:rPr>
            <w:rFonts w:ascii="Arial" w:hAnsi="Arial" w:cs="Arial"/>
          </w:rPr>
          <w:delText>21]</w:delText>
        </w:r>
      </w:del>
    </w:p>
    <w:p w14:paraId="30939021" w14:textId="7BDB0E4C" w:rsidR="000A141E" w:rsidRDefault="00ED51B4" w:rsidP="00942EC7">
      <w:pPr>
        <w:pStyle w:val="StandardWeb"/>
        <w:shd w:val="clear" w:color="auto" w:fill="FFFFFF"/>
        <w:spacing w:before="0" w:beforeAutospacing="0" w:after="240" w:afterAutospacing="0" w:line="360" w:lineRule="auto"/>
        <w:jc w:val="both"/>
        <w:rPr>
          <w:rFonts w:ascii="Arial" w:hAnsi="Arial" w:cs="Arial"/>
        </w:rPr>
      </w:pPr>
      <w:r>
        <w:rPr>
          <w:rFonts w:ascii="Arial" w:hAnsi="Arial" w:cs="Arial"/>
        </w:rPr>
        <w:t>Deshalb werden aktuell Wetterlimits zur Planung solcher Installationsmaßnahmen verwendet</w:t>
      </w:r>
      <w:r w:rsidR="00B3529C">
        <w:rPr>
          <w:rFonts w:ascii="Arial" w:hAnsi="Arial" w:cs="Arial"/>
        </w:rPr>
        <w:t>, wobei</w:t>
      </w:r>
      <w:r>
        <w:rPr>
          <w:rFonts w:ascii="Arial" w:hAnsi="Arial" w:cs="Arial"/>
        </w:rPr>
        <w:t xml:space="preserve"> </w:t>
      </w:r>
      <w:r w:rsidR="00B3529C">
        <w:rPr>
          <w:rFonts w:ascii="Arial" w:hAnsi="Arial" w:cs="Arial"/>
        </w:rPr>
        <w:t>e</w:t>
      </w:r>
      <w:r>
        <w:rPr>
          <w:rFonts w:ascii="Arial" w:hAnsi="Arial" w:cs="Arial"/>
        </w:rPr>
        <w:t>ine direktere limitierende Größe als das Wetter, eine Prognose der Turmschwingung</w:t>
      </w:r>
      <w:r w:rsidR="00B3529C">
        <w:rPr>
          <w:rFonts w:ascii="Arial" w:hAnsi="Arial" w:cs="Arial"/>
        </w:rPr>
        <w:t xml:space="preserve"> wäre</w:t>
      </w:r>
      <w:r w:rsidR="00313EC8">
        <w:rPr>
          <w:rFonts w:ascii="Arial" w:hAnsi="Arial" w:cs="Arial"/>
        </w:rPr>
        <w:t>.</w:t>
      </w:r>
      <w:r w:rsidR="00942EC7">
        <w:rPr>
          <w:rFonts w:ascii="Arial" w:hAnsi="Arial" w:cs="Arial"/>
        </w:rPr>
        <w:t xml:space="preserve"> </w:t>
      </w:r>
      <w:r w:rsidR="00473B3E">
        <w:rPr>
          <w:rFonts w:ascii="Arial" w:hAnsi="Arial" w:cs="Arial"/>
        </w:rPr>
        <w:t>Jedoch ist bislang,</w:t>
      </w:r>
      <w:r w:rsidR="00C23769">
        <w:rPr>
          <w:rFonts w:ascii="Arial" w:hAnsi="Arial" w:cs="Arial"/>
        </w:rPr>
        <w:t xml:space="preserve"> aus wissenschaftlicher Perspektive, </w:t>
      </w:r>
      <w:r w:rsidR="00473B3E">
        <w:rPr>
          <w:rFonts w:ascii="Arial" w:hAnsi="Arial" w:cs="Arial"/>
        </w:rPr>
        <w:t>nicht beantwortet, welche Modelltypen am besten geeignet sind, mit welcher Genauigkeit</w:t>
      </w:r>
      <w:r w:rsidR="00C23769">
        <w:rPr>
          <w:rFonts w:ascii="Arial" w:hAnsi="Arial" w:cs="Arial"/>
        </w:rPr>
        <w:t xml:space="preserve"> sich eine solche Prognose d</w:t>
      </w:r>
      <w:r w:rsidR="00473B3E">
        <w:rPr>
          <w:rFonts w:ascii="Arial" w:hAnsi="Arial" w:cs="Arial"/>
        </w:rPr>
        <w:t>er</w:t>
      </w:r>
      <w:r w:rsidR="00C23769">
        <w:rPr>
          <w:rFonts w:ascii="Arial" w:hAnsi="Arial" w:cs="Arial"/>
        </w:rPr>
        <w:t xml:space="preserve"> </w:t>
      </w:r>
      <w:r w:rsidR="000A141E">
        <w:rPr>
          <w:rFonts w:ascii="Arial" w:hAnsi="Arial" w:cs="Arial"/>
        </w:rPr>
        <w:t>Turmschwingungskinematik</w:t>
      </w:r>
      <w:r w:rsidR="00C23769">
        <w:rPr>
          <w:rFonts w:ascii="Arial" w:hAnsi="Arial" w:cs="Arial"/>
        </w:rPr>
        <w:t xml:space="preserve"> verwirklichen lässt und wie</w:t>
      </w:r>
      <w:r w:rsidR="000A141E">
        <w:rPr>
          <w:rFonts w:ascii="Arial" w:hAnsi="Arial" w:cs="Arial"/>
        </w:rPr>
        <w:t xml:space="preserve"> </w:t>
      </w:r>
      <w:r w:rsidR="00C23769">
        <w:rPr>
          <w:rFonts w:ascii="Arial" w:hAnsi="Arial" w:cs="Arial"/>
        </w:rPr>
        <w:t>diese</w:t>
      </w:r>
      <w:r w:rsidR="000A141E">
        <w:rPr>
          <w:rFonts w:ascii="Arial" w:hAnsi="Arial" w:cs="Arial"/>
        </w:rPr>
        <w:t xml:space="preserve"> Erkenntnisse</w:t>
      </w:r>
      <w:r w:rsidR="00C23769">
        <w:rPr>
          <w:rFonts w:ascii="Arial" w:hAnsi="Arial" w:cs="Arial"/>
        </w:rPr>
        <w:t xml:space="preserve"> optimal </w:t>
      </w:r>
      <w:r w:rsidR="000A141E">
        <w:rPr>
          <w:rFonts w:ascii="Arial" w:hAnsi="Arial" w:cs="Arial"/>
        </w:rPr>
        <w:t xml:space="preserve">in der Praxis </w:t>
      </w:r>
      <w:r w:rsidR="00C23769">
        <w:rPr>
          <w:rFonts w:ascii="Arial" w:hAnsi="Arial" w:cs="Arial"/>
        </w:rPr>
        <w:t>genutzt werden können z.B. in Form einer Echtzeit IoT Anwendung.</w:t>
      </w:r>
    </w:p>
    <w:p w14:paraId="18DA7E12" w14:textId="77777777" w:rsidR="00F818D3" w:rsidRDefault="00F818D3" w:rsidP="00F818D3">
      <w:pPr>
        <w:pStyle w:val="berschrift1"/>
      </w:pPr>
      <w:bookmarkStart w:id="35" w:name="_Toc90808469"/>
      <w:r>
        <w:lastRenderedPageBreak/>
        <w:t>Zielstellung</w:t>
      </w:r>
      <w:bookmarkEnd w:id="35"/>
    </w:p>
    <w:p w14:paraId="11232CD8" w14:textId="369D471D" w:rsidR="00F818D3" w:rsidRPr="001E5EE2" w:rsidRDefault="00F818D3" w:rsidP="00F818D3">
      <w:pPr>
        <w:pStyle w:val="StandardWeb"/>
        <w:shd w:val="clear" w:color="auto" w:fill="FFFFFF"/>
        <w:spacing w:before="0" w:beforeAutospacing="0" w:after="0" w:afterAutospacing="0" w:line="360" w:lineRule="auto"/>
        <w:jc w:val="both"/>
        <w:rPr>
          <w:rFonts w:ascii="Arial" w:hAnsi="Arial" w:cs="Arial"/>
        </w:rPr>
      </w:pPr>
      <w:r>
        <w:rPr>
          <w:rFonts w:ascii="Arial" w:hAnsi="Arial" w:cs="Arial"/>
        </w:rPr>
        <w:t xml:space="preserve">Aktuell werden </w:t>
      </w:r>
      <w:r w:rsidR="00CC0A0A">
        <w:rPr>
          <w:rFonts w:ascii="Arial" w:hAnsi="Arial" w:cs="Arial"/>
        </w:rPr>
        <w:t xml:space="preserve">wie beschrieben </w:t>
      </w:r>
      <w:r>
        <w:rPr>
          <w:rFonts w:ascii="Arial" w:hAnsi="Arial" w:cs="Arial"/>
        </w:rPr>
        <w:t xml:space="preserve">Wetterlimits bei der Planung und Durchführung von Installationsvorgängen verwendet, da bei einer zu hohen Relativbewegung zwischen Turm und Rotorblatt eine Installation nicht möglich ist und es zu Schäden an den Komponenten kommen kann. Eine direktere limitierende Größe als das Wetter, wäre eine Prognose der Turmschwingung (in Abbildung </w:t>
      </w:r>
      <w:ins w:id="36" w:author="Zelgai Nemati" w:date="2021-12-08T17:13:00Z">
        <w:r w:rsidR="00696422">
          <w:rPr>
            <w:rFonts w:ascii="Arial" w:hAnsi="Arial" w:cs="Arial"/>
          </w:rPr>
          <w:t>2</w:t>
        </w:r>
      </w:ins>
      <w:del w:id="37" w:author="Zelgai Nemati" w:date="2021-12-08T17:13:00Z">
        <w:r w:rsidDel="00696422">
          <w:rPr>
            <w:rFonts w:ascii="Arial" w:hAnsi="Arial" w:cs="Arial"/>
          </w:rPr>
          <w:delText>3</w:delText>
        </w:r>
      </w:del>
      <w:r>
        <w:rPr>
          <w:rFonts w:ascii="Arial" w:hAnsi="Arial" w:cs="Arial"/>
        </w:rPr>
        <w:t>-1 blau markiert). Deswegen soll im Rahmen dieser Abschlussarbeit die Forschungsfrage beantwortet werden, wie genau die Schwingungskinematik eines Windenergieanlagen-Turms für die nächsten Sekunden und Minuten vorhergesagt werden kann.</w:t>
      </w:r>
    </w:p>
    <w:p w14:paraId="0D7C05B5" w14:textId="70BB4C42" w:rsidR="00F818D3" w:rsidDel="000203A6" w:rsidRDefault="00F818D3" w:rsidP="00F818D3">
      <w:pPr>
        <w:spacing w:after="0"/>
        <w:rPr>
          <w:del w:id="38" w:author="Zelgai Nemati" w:date="2021-12-07T20:49:00Z"/>
          <w:rFonts w:cs="Arial"/>
          <w:szCs w:val="24"/>
        </w:rPr>
      </w:pPr>
      <w:r>
        <w:rPr>
          <w:rFonts w:cs="Arial"/>
          <w:szCs w:val="24"/>
        </w:rPr>
        <w:t>Es sollen drei verschiedene Prognosemodelle (ARIMA, SARIMA, Prophet) aufgestellt werden, welche auf GitHub unter einer MIT Lizenz verfügbar sind</w:t>
      </w:r>
      <w:ins w:id="39" w:author="Zelgai Nemati" w:date="2021-12-07T20:50:00Z">
        <w:r w:rsidR="000203A6">
          <w:rPr>
            <w:rFonts w:cs="Arial"/>
            <w:szCs w:val="24"/>
          </w:rPr>
          <w:t xml:space="preserve"> und</w:t>
        </w:r>
      </w:ins>
      <w:del w:id="40" w:author="Zelgai Nemati" w:date="2021-12-07T20:50:00Z">
        <w:r w:rsidDel="000203A6">
          <w:rPr>
            <w:rFonts w:cs="Arial"/>
            <w:szCs w:val="24"/>
          </w:rPr>
          <w:delText xml:space="preserve">. </w:delText>
        </w:r>
      </w:del>
      <w:ins w:id="41" w:author="Zelgai Nemati" w:date="2021-12-07T20:49:00Z">
        <w:r w:rsidR="000203A6">
          <w:rPr>
            <w:rFonts w:cs="Arial"/>
            <w:szCs w:val="24"/>
          </w:rPr>
          <w:t xml:space="preserve"> im Kapitel 3.2 genauer thematisiert</w:t>
        </w:r>
      </w:ins>
      <w:ins w:id="42" w:author="Zelgai Nemati" w:date="2021-12-08T21:22:00Z">
        <w:r w:rsidR="009F0134">
          <w:rPr>
            <w:rFonts w:cs="Arial"/>
            <w:szCs w:val="24"/>
          </w:rPr>
          <w:t xml:space="preserve"> werden</w:t>
        </w:r>
      </w:ins>
      <w:ins w:id="43" w:author="Zelgai Nemati" w:date="2021-12-07T20:49:00Z">
        <w:r w:rsidR="000203A6">
          <w:rPr>
            <w:rFonts w:cs="Arial"/>
            <w:szCs w:val="24"/>
          </w:rPr>
          <w:t>.</w:t>
        </w:r>
      </w:ins>
      <w:ins w:id="44" w:author="Zelgai Nemati" w:date="2021-12-07T20:48:00Z">
        <w:r w:rsidR="000203A6">
          <w:rPr>
            <w:rFonts w:cs="Arial"/>
            <w:szCs w:val="24"/>
          </w:rPr>
          <w:t xml:space="preserve"> </w:t>
        </w:r>
      </w:ins>
      <w:r>
        <w:rPr>
          <w:rFonts w:cs="Arial"/>
          <w:szCs w:val="24"/>
        </w:rPr>
        <w:t xml:space="preserve">Die Genauigkeit dieser Modelle wird dann für verschiedene Zeiträume getestet, sodass eine fundierte Beantwortung der wissenschaftlichen Fragestellung sich aus diesen Ergebnissen ableitet. </w:t>
      </w:r>
    </w:p>
    <w:p w14:paraId="6EC24DC8" w14:textId="2D4B3C13" w:rsidR="00F818D3" w:rsidRDefault="00F818D3" w:rsidP="00F818D3">
      <w:pPr>
        <w:spacing w:after="0"/>
        <w:rPr>
          <w:rFonts w:cs="Arial"/>
          <w:szCs w:val="24"/>
        </w:rPr>
      </w:pPr>
      <w:r>
        <w:rPr>
          <w:rFonts w:cs="Arial"/>
          <w:szCs w:val="24"/>
        </w:rPr>
        <w:t xml:space="preserve">Diese optimierten Prognosemodelle sollen dann im letzten Schritt </w:t>
      </w:r>
      <w:r w:rsidR="00840615">
        <w:rPr>
          <w:rFonts w:cs="Arial"/>
          <w:szCs w:val="24"/>
        </w:rPr>
        <w:t xml:space="preserve">in der </w:t>
      </w:r>
      <w:r w:rsidR="00840615" w:rsidRPr="00E72EF4">
        <w:rPr>
          <w:rFonts w:cs="Arial"/>
          <w:szCs w:val="24"/>
        </w:rPr>
        <w:t xml:space="preserve">Contact Elements </w:t>
      </w:r>
      <w:proofErr w:type="spellStart"/>
      <w:r w:rsidR="00840615" w:rsidRPr="00E72EF4">
        <w:rPr>
          <w:rFonts w:cs="Arial"/>
          <w:szCs w:val="24"/>
        </w:rPr>
        <w:t>for</w:t>
      </w:r>
      <w:proofErr w:type="spellEnd"/>
      <w:r w:rsidR="00840615" w:rsidRPr="00E72EF4">
        <w:rPr>
          <w:rFonts w:cs="Arial"/>
          <w:szCs w:val="24"/>
        </w:rPr>
        <w:t xml:space="preserve"> IoT </w:t>
      </w:r>
      <w:r w:rsidR="00E72EF4">
        <w:rPr>
          <w:rFonts w:cs="Arial"/>
          <w:szCs w:val="24"/>
        </w:rPr>
        <w:t>Plattform</w:t>
      </w:r>
      <w:r w:rsidR="00840615">
        <w:rPr>
          <w:rFonts w:cs="Arial"/>
          <w:szCs w:val="24"/>
        </w:rPr>
        <w:t xml:space="preserve"> entwickelt werden</w:t>
      </w:r>
      <w:r>
        <w:rPr>
          <w:rFonts w:cs="Arial"/>
          <w:szCs w:val="24"/>
        </w:rPr>
        <w:t xml:space="preserve">. </w:t>
      </w:r>
      <w:r w:rsidR="00A20492">
        <w:rPr>
          <w:rFonts w:cs="Arial"/>
          <w:szCs w:val="24"/>
        </w:rPr>
        <w:t>Des Weiteren</w:t>
      </w:r>
      <w:r w:rsidR="0003403E">
        <w:rPr>
          <w:rFonts w:cs="Arial"/>
          <w:szCs w:val="24"/>
        </w:rPr>
        <w:t xml:space="preserve"> sollen</w:t>
      </w:r>
      <w:r>
        <w:rPr>
          <w:rFonts w:cs="Arial"/>
          <w:szCs w:val="24"/>
        </w:rPr>
        <w:t xml:space="preserve"> Dashboard Widgets entwickelt werden, welche die Ergebnisse dieser Prognosemodelle </w:t>
      </w:r>
      <w:r w:rsidR="00CC0A0A">
        <w:rPr>
          <w:rFonts w:cs="Arial"/>
          <w:szCs w:val="24"/>
        </w:rPr>
        <w:t>visualisieren.</w:t>
      </w:r>
      <w:r>
        <w:rPr>
          <w:rFonts w:cs="Arial"/>
          <w:szCs w:val="24"/>
        </w:rPr>
        <w:t xml:space="preserve"> Durch Oberflächenkonfiguration soll es ebenfalls möglich sein diese Modelle auf andere Datensätze und Fragestellungen zu adaptieren.</w:t>
      </w:r>
    </w:p>
    <w:p w14:paraId="3A4C608C" w14:textId="3DD22BD8" w:rsidR="00B13FDB" w:rsidRDefault="00B13FDB" w:rsidP="00B13FDB">
      <w:pPr>
        <w:spacing w:after="0"/>
        <w:jc w:val="center"/>
        <w:rPr>
          <w:rFonts w:cs="Arial"/>
          <w:szCs w:val="24"/>
        </w:rPr>
      </w:pPr>
      <w:r>
        <w:rPr>
          <w:noProof/>
        </w:rPr>
        <w:drawing>
          <wp:inline distT="0" distB="0" distL="0" distR="0" wp14:anchorId="5DC90C58" wp14:editId="63BE5570">
            <wp:extent cx="3863346" cy="2937510"/>
            <wp:effectExtent l="0" t="0" r="3810" b="0"/>
            <wp:docPr id="4"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4868" cy="2953874"/>
                    </a:xfrm>
                    <a:prstGeom prst="rect">
                      <a:avLst/>
                    </a:prstGeom>
                    <a:noFill/>
                    <a:ln>
                      <a:noFill/>
                    </a:ln>
                  </pic:spPr>
                </pic:pic>
              </a:graphicData>
            </a:graphic>
          </wp:inline>
        </w:drawing>
      </w:r>
    </w:p>
    <w:p w14:paraId="42E8C6D3" w14:textId="01DC7C95" w:rsidR="00B13FDB" w:rsidRPr="00F818D3" w:rsidRDefault="00B13FDB" w:rsidP="00B13FDB">
      <w:pPr>
        <w:spacing w:after="0"/>
        <w:jc w:val="center"/>
        <w:rPr>
          <w:rFonts w:cs="Arial"/>
          <w:szCs w:val="24"/>
        </w:rPr>
      </w:pPr>
      <w:r w:rsidRPr="00B13FDB">
        <w:rPr>
          <w:rFonts w:cs="Arial"/>
          <w:b/>
          <w:bCs/>
          <w:szCs w:val="24"/>
        </w:rPr>
        <w:t>Abbildung 2-1</w:t>
      </w:r>
      <w:r>
        <w:rPr>
          <w:rFonts w:cs="Arial"/>
          <w:szCs w:val="24"/>
        </w:rPr>
        <w:t xml:space="preserve"> Prognose der Turmschwingungskinematik</w:t>
      </w:r>
    </w:p>
    <w:p w14:paraId="7661A0BA" w14:textId="0297AA45" w:rsidR="007D27F6" w:rsidRDefault="007D27F6" w:rsidP="007D27F6">
      <w:pPr>
        <w:pStyle w:val="berschrift1"/>
      </w:pPr>
      <w:bookmarkStart w:id="45" w:name="_Toc90808470"/>
      <w:r>
        <w:lastRenderedPageBreak/>
        <w:t xml:space="preserve">Stand der </w:t>
      </w:r>
      <w:r w:rsidR="00CC2FAD">
        <w:t>Forschung</w:t>
      </w:r>
      <w:bookmarkEnd w:id="45"/>
    </w:p>
    <w:p w14:paraId="6C273F27" w14:textId="3D56A31D" w:rsidR="007D27F6" w:rsidRPr="00E92856" w:rsidRDefault="00191C37" w:rsidP="00E92856">
      <w:pPr>
        <w:pStyle w:val="berschrift2"/>
      </w:pPr>
      <w:bookmarkStart w:id="46" w:name="_Toc90808471"/>
      <w:r w:rsidRPr="00E92856">
        <w:t>Turmschwingungskinematik</w:t>
      </w:r>
      <w:bookmarkEnd w:id="46"/>
    </w:p>
    <w:p w14:paraId="501CA562" w14:textId="7DE02804" w:rsidR="00525AC1" w:rsidRDefault="00351B98" w:rsidP="003815C8">
      <w:pPr>
        <w:spacing w:after="0"/>
      </w:pPr>
      <w:r>
        <w:t>D</w:t>
      </w:r>
      <w:r w:rsidR="00E04A0F">
        <w:t xml:space="preserve">ie Analyse der Turmschwingungskinematik ist </w:t>
      </w:r>
      <w:r w:rsidR="000A48AB">
        <w:t>notwendig,</w:t>
      </w:r>
      <w:r w:rsidR="00E04A0F">
        <w:t xml:space="preserve"> um den Installationsprozess von Wind</w:t>
      </w:r>
      <w:r w:rsidR="0081104D">
        <w:t>energiean</w:t>
      </w:r>
      <w:r w:rsidR="00653873">
        <w:t>la</w:t>
      </w:r>
      <w:r w:rsidR="0081104D">
        <w:t xml:space="preserve">gen zu optimieren. </w:t>
      </w:r>
      <w:r w:rsidR="00CF4519">
        <w:t>Im Jahr 2020 wurden im Rahmen einer Mess</w:t>
      </w:r>
      <w:r w:rsidR="00584896">
        <w:t xml:space="preserve">kampagne </w:t>
      </w:r>
      <w:r w:rsidR="009058D7">
        <w:t xml:space="preserve">Daten zur Turmkinematik, während der Installation von </w:t>
      </w:r>
      <w:r w:rsidR="008E6E1E">
        <w:t>Offshore Windenergieanlagen, erhoben</w:t>
      </w:r>
      <w:ins w:id="47" w:author="Zelgai Nemati" w:date="2021-12-01T16:57:00Z">
        <w:r w:rsidR="00A319C4">
          <w:t xml:space="preserve"> [San21]</w:t>
        </w:r>
      </w:ins>
      <w:r w:rsidR="008E6E1E">
        <w:t xml:space="preserve">. Die Auswertung dieser Positionsdaten hat ergeben, dass </w:t>
      </w:r>
      <w:r w:rsidR="001E688B">
        <w:t>die Schwingungskinematik des Turms eine</w:t>
      </w:r>
      <w:r w:rsidR="003123F5">
        <w:t xml:space="preserve"> besondere Charakteristik </w:t>
      </w:r>
      <w:r w:rsidR="00653873">
        <w:t>aufweist,</w:t>
      </w:r>
      <w:r w:rsidR="00CC0A0A">
        <w:t xml:space="preserve"> welche</w:t>
      </w:r>
      <w:r w:rsidR="00A73AE6">
        <w:t xml:space="preserve"> der nachfolgenden Abbildung </w:t>
      </w:r>
      <w:ins w:id="48" w:author="Zelgai Nemati" w:date="2021-12-08T17:13:00Z">
        <w:r w:rsidR="00696422">
          <w:t>3</w:t>
        </w:r>
      </w:ins>
      <w:del w:id="49" w:author="Zelgai Nemati" w:date="2021-12-08T17:13:00Z">
        <w:r w:rsidR="00F6649C" w:rsidDel="00696422">
          <w:delText>2</w:delText>
        </w:r>
      </w:del>
      <w:r w:rsidR="00F6649C">
        <w:t xml:space="preserve">-1 </w:t>
      </w:r>
      <w:r w:rsidR="00A73AE6">
        <w:t>zu entnehmen</w:t>
      </w:r>
      <w:ins w:id="50" w:author="Zelgai Nemati" w:date="2021-12-01T16:57:00Z">
        <w:r w:rsidR="00F24BEC">
          <w:t xml:space="preserve"> </w:t>
        </w:r>
      </w:ins>
      <w:ins w:id="51" w:author="Zelgai Nemati" w:date="2021-12-08T21:24:00Z">
        <w:r w:rsidR="00D5658B">
          <w:t>ist</w:t>
        </w:r>
        <w:r w:rsidR="00C239CF">
          <w:t xml:space="preserve"> </w:t>
        </w:r>
      </w:ins>
      <w:del w:id="52" w:author="Zelgai Nemati" w:date="2021-12-01T16:57:00Z">
        <w:r w:rsidR="00A73AE6" w:rsidDel="00F24BEC">
          <w:delText>.</w:delText>
        </w:r>
        <w:r w:rsidR="00830719" w:rsidDel="00F24BEC">
          <w:delText xml:space="preserve"> </w:delText>
        </w:r>
      </w:del>
      <w:r w:rsidR="00830719">
        <w:t>[San21]</w:t>
      </w:r>
      <w:ins w:id="53" w:author="Zelgai Nemati" w:date="2021-12-01T16:57:00Z">
        <w:r w:rsidR="00F24BEC">
          <w:t>.</w:t>
        </w:r>
      </w:ins>
    </w:p>
    <w:p w14:paraId="09C5CF6C" w14:textId="62704347" w:rsidR="001B2B8C" w:rsidRDefault="001B2B8C" w:rsidP="003815C8">
      <w:pPr>
        <w:spacing w:after="0"/>
      </w:pPr>
      <w:del w:id="54" w:author="Zelgai Nemati" w:date="2021-12-08T19:17:00Z">
        <w:r w:rsidDel="00F9293E">
          <w:delText xml:space="preserve">Diese Saisonalität der Turmschwingung ist durch </w:delText>
        </w:r>
        <w:r w:rsidR="00830719" w:rsidDel="00F9293E">
          <w:delText xml:space="preserve">diverse physikalische </w:delText>
        </w:r>
        <w:r w:rsidR="00F6649C" w:rsidDel="00F9293E">
          <w:delText>Z</w:delText>
        </w:r>
        <w:r w:rsidR="00830719" w:rsidDel="00F9293E">
          <w:delText>usammenhänge begründet</w:delText>
        </w:r>
        <w:r w:rsidR="005E4FCB" w:rsidDel="00F9293E">
          <w:delText>, welche jedoch nicht</w:delText>
        </w:r>
        <w:r w:rsidR="00830719" w:rsidDel="00F9293E">
          <w:delText xml:space="preserve"> </w:delText>
        </w:r>
        <w:r w:rsidR="005E4FCB" w:rsidDel="00F9293E">
          <w:delText>i</w:delText>
        </w:r>
        <w:r w:rsidR="00EF204F" w:rsidDel="00F9293E">
          <w:delText xml:space="preserve">m Rahmen dieser </w:delText>
        </w:r>
        <w:r w:rsidR="00F6649C" w:rsidDel="00F9293E">
          <w:delText>Arbeit</w:delText>
        </w:r>
        <w:r w:rsidR="00EF204F" w:rsidDel="00F9293E">
          <w:delText xml:space="preserve">, </w:delText>
        </w:r>
        <w:r w:rsidR="001A41C5" w:rsidDel="00F9293E">
          <w:delText>thematisiert</w:delText>
        </w:r>
        <w:r w:rsidR="00EF204F" w:rsidDel="00F9293E">
          <w:delText xml:space="preserve"> werden</w:delText>
        </w:r>
        <w:r w:rsidR="005E4FCB" w:rsidDel="00F9293E">
          <w:delText>.</w:delText>
        </w:r>
      </w:del>
      <w:ins w:id="55" w:author="Zelgai Nemati" w:date="2021-12-08T19:17:00Z">
        <w:r w:rsidR="00F9293E">
          <w:t xml:space="preserve">Die Turmschwingungskinematik wird </w:t>
        </w:r>
      </w:ins>
      <w:ins w:id="56" w:author="Zelgai Nemati" w:date="2021-12-08T19:19:00Z">
        <w:r w:rsidR="00CE61E5">
          <w:t>maßgeblich</w:t>
        </w:r>
      </w:ins>
      <w:ins w:id="57" w:author="Zelgai Nemati" w:date="2021-12-08T19:17:00Z">
        <w:r w:rsidR="00F9293E">
          <w:t xml:space="preserve"> </w:t>
        </w:r>
      </w:ins>
      <w:ins w:id="58" w:author="Zelgai Nemati" w:date="2021-12-08T19:20:00Z">
        <w:r w:rsidR="006A5E81">
          <w:t>vom</w:t>
        </w:r>
      </w:ins>
      <w:ins w:id="59" w:author="Zelgai Nemati" w:date="2021-12-08T19:17:00Z">
        <w:r w:rsidR="00F9293E">
          <w:t xml:space="preserve"> Wind und anderen Umwelt</w:t>
        </w:r>
      </w:ins>
      <w:ins w:id="60" w:author="Zelgai Nemati" w:date="2021-12-08T19:20:00Z">
        <w:r w:rsidR="006A5E81">
          <w:t>parametern</w:t>
        </w:r>
      </w:ins>
      <w:r w:rsidR="00E80710" w:rsidRPr="00E80710">
        <w:t xml:space="preserve"> </w:t>
      </w:r>
      <w:ins w:id="61" w:author="Zelgai Nemati" w:date="2021-12-08T19:17:00Z">
        <w:r w:rsidR="00E80710">
          <w:t>beeinflusst</w:t>
        </w:r>
      </w:ins>
      <w:r w:rsidR="0061150F">
        <w:t xml:space="preserve">, die in der Literatur häufig als „zufällige“ Störgrößen </w:t>
      </w:r>
      <w:r w:rsidR="006D2F04">
        <w:t>aufgefasst</w:t>
      </w:r>
      <w:r w:rsidR="0061150F">
        <w:t xml:space="preserve"> werden</w:t>
      </w:r>
      <w:ins w:id="62" w:author="Zelgai Nemati" w:date="2021-12-08T19:18:00Z">
        <w:r w:rsidR="00CF0512">
          <w:t xml:space="preserve">. </w:t>
        </w:r>
      </w:ins>
      <w:r w:rsidR="0061150F">
        <w:t xml:space="preserve">Im Rahmen dieser Abschlussarbeit wird von einem stationären Datensatz ausgegangen, da </w:t>
      </w:r>
      <w:r w:rsidR="00F05A99">
        <w:t>der Erwartungswert und die Varianz nicht zeitabhängig sind und keine Saisonalität vorliegt</w:t>
      </w:r>
      <w:ins w:id="63" w:author="Zelgai Nemati" w:date="2021-12-08T21:25:00Z">
        <w:r w:rsidR="0057009E">
          <w:t xml:space="preserve"> </w:t>
        </w:r>
      </w:ins>
      <w:ins w:id="64" w:author="Zelgai Nemati" w:date="2021-12-08T21:26:00Z">
        <w:r w:rsidR="000270A6">
          <w:t>[Neu06, Vag16].</w:t>
        </w:r>
      </w:ins>
      <w:r w:rsidR="00380E24">
        <w:t xml:space="preserve"> Das ist durch die Frequenz und zeitliche Spanne (maximal 24 Stunden) der Messreihe</w:t>
      </w:r>
      <w:r w:rsidR="00B80409">
        <w:t>n</w:t>
      </w:r>
      <w:r w:rsidR="00380E24">
        <w:t xml:space="preserve"> </w:t>
      </w:r>
      <w:r w:rsidR="00B80409">
        <w:t>zu begründen.</w:t>
      </w:r>
      <w:del w:id="65" w:author="Zelgai Nemati" w:date="2021-12-08T21:25:00Z">
        <w:r w:rsidR="00A467FA" w:rsidDel="0057009E">
          <w:delText>.</w:delText>
        </w:r>
      </w:del>
      <w:del w:id="66" w:author="Zelgai Nemati" w:date="2021-12-08T19:16:00Z">
        <w:r w:rsidR="00A467FA" w:rsidDel="00AC1C36">
          <w:delText xml:space="preserve"> </w:delText>
        </w:r>
        <w:r w:rsidR="00A82F86" w:rsidDel="00AC1C36">
          <w:delText>Prognosemodelle wie A</w:delText>
        </w:r>
        <w:r w:rsidR="00D17450" w:rsidDel="00AC1C36">
          <w:delText xml:space="preserve">utoregression (AR) und Moving-Average (MA) </w:delText>
        </w:r>
        <w:r w:rsidR="004010BD" w:rsidDel="00AC1C36">
          <w:delText xml:space="preserve">dürfen also nicht </w:delText>
        </w:r>
        <w:r w:rsidR="001C0BC5" w:rsidDel="00AC1C36">
          <w:delText xml:space="preserve">zur Vorhersage </w:delText>
        </w:r>
        <w:r w:rsidR="004010BD" w:rsidDel="00AC1C36">
          <w:delText>benutzt werden</w:delText>
        </w:r>
      </w:del>
      <w:del w:id="67" w:author="Zelgai Nemati" w:date="2021-12-08T12:39:00Z">
        <w:r w:rsidR="004010BD" w:rsidDel="007A6CF0">
          <w:delText>.</w:delText>
        </w:r>
      </w:del>
      <w:del w:id="68" w:author="Zelgai Nemati" w:date="2021-12-08T19:16:00Z">
        <w:r w:rsidR="004010BD" w:rsidDel="00AC1C36">
          <w:delText xml:space="preserve"> </w:delText>
        </w:r>
        <w:r w:rsidR="00BA4463" w:rsidDel="00AC1C36">
          <w:delText>[</w:delText>
        </w:r>
        <w:r w:rsidR="004F481D" w:rsidDel="00AC1C36">
          <w:delText>Neu</w:delText>
        </w:r>
        <w:r w:rsidR="001C0BC5" w:rsidDel="00AC1C36">
          <w:delText xml:space="preserve">06, </w:delText>
        </w:r>
        <w:r w:rsidR="00E12D7B" w:rsidDel="00AC1C36">
          <w:delText>Vag</w:delText>
        </w:r>
        <w:r w:rsidR="00C071AD" w:rsidDel="00AC1C36">
          <w:delText>16]</w:delText>
        </w:r>
        <w:r w:rsidR="0083676D" w:rsidDel="00AC1C36">
          <w:delText>.</w:delText>
        </w:r>
      </w:del>
    </w:p>
    <w:p w14:paraId="5C9DFF3E" w14:textId="77777777" w:rsidR="006D1860" w:rsidRDefault="006D1860" w:rsidP="003815C8">
      <w:pPr>
        <w:keepNext/>
        <w:spacing w:after="0"/>
        <w:jc w:val="center"/>
      </w:pPr>
      <w:r>
        <w:rPr>
          <w:noProof/>
        </w:rPr>
        <w:drawing>
          <wp:inline distT="0" distB="0" distL="0" distR="0" wp14:anchorId="6240F0A3" wp14:editId="74CA8986">
            <wp:extent cx="5029200" cy="2830052"/>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7763" cy="2879889"/>
                    </a:xfrm>
                    <a:prstGeom prst="rect">
                      <a:avLst/>
                    </a:prstGeom>
                  </pic:spPr>
                </pic:pic>
              </a:graphicData>
            </a:graphic>
          </wp:inline>
        </w:drawing>
      </w:r>
    </w:p>
    <w:p w14:paraId="6CA16574" w14:textId="431E41BF" w:rsidR="00B008FA" w:rsidRPr="00B13FDB" w:rsidRDefault="006D1860" w:rsidP="003815C8">
      <w:pPr>
        <w:pStyle w:val="Beschriftung"/>
        <w:spacing w:after="0" w:line="240" w:lineRule="auto"/>
        <w:jc w:val="center"/>
        <w:rPr>
          <w:b w:val="0"/>
          <w:bCs w:val="0"/>
          <w:sz w:val="24"/>
          <w:szCs w:val="24"/>
        </w:rPr>
      </w:pPr>
      <w:r w:rsidRPr="00B13FDB">
        <w:rPr>
          <w:sz w:val="24"/>
          <w:szCs w:val="24"/>
        </w:rPr>
        <w:t xml:space="preserve">Abbildung </w:t>
      </w:r>
      <w:ins w:id="69" w:author="Zelgai Nemati" w:date="2021-12-08T17:13:00Z">
        <w:r w:rsidR="00696422" w:rsidRPr="00B13FDB">
          <w:rPr>
            <w:sz w:val="24"/>
            <w:szCs w:val="24"/>
          </w:rPr>
          <w:t>3</w:t>
        </w:r>
      </w:ins>
      <w:del w:id="70" w:author="Zelgai Nemati" w:date="2021-12-08T17:13:00Z">
        <w:r w:rsidR="007F38CE" w:rsidRPr="00B13FDB" w:rsidDel="00696422">
          <w:rPr>
            <w:sz w:val="24"/>
            <w:szCs w:val="24"/>
          </w:rPr>
          <w:fldChar w:fldCharType="begin"/>
        </w:r>
        <w:r w:rsidR="007F38CE" w:rsidRPr="00B13FDB" w:rsidDel="00696422">
          <w:rPr>
            <w:sz w:val="24"/>
            <w:szCs w:val="24"/>
          </w:rPr>
          <w:delInstrText xml:space="preserve"> STYLEREF 1 \s </w:delInstrText>
        </w:r>
        <w:r w:rsidR="007F38CE" w:rsidRPr="00B13FDB" w:rsidDel="00696422">
          <w:rPr>
            <w:sz w:val="24"/>
            <w:szCs w:val="24"/>
          </w:rPr>
          <w:fldChar w:fldCharType="separate"/>
        </w:r>
        <w:r w:rsidR="006C4A16" w:rsidRPr="00B13FDB" w:rsidDel="00696422">
          <w:rPr>
            <w:noProof/>
            <w:sz w:val="24"/>
            <w:szCs w:val="24"/>
          </w:rPr>
          <w:delText>2</w:delText>
        </w:r>
        <w:r w:rsidR="007F38CE" w:rsidRPr="00B13FDB" w:rsidDel="00696422">
          <w:rPr>
            <w:noProof/>
            <w:sz w:val="24"/>
            <w:szCs w:val="24"/>
          </w:rPr>
          <w:fldChar w:fldCharType="end"/>
        </w:r>
      </w:del>
      <w:r w:rsidR="006C4A16" w:rsidRPr="00B13FDB">
        <w:rPr>
          <w:sz w:val="24"/>
          <w:szCs w:val="24"/>
        </w:rPr>
        <w:noBreakHyphen/>
      </w:r>
      <w:r w:rsidR="00AF7723" w:rsidRPr="00B13FDB">
        <w:rPr>
          <w:sz w:val="24"/>
          <w:szCs w:val="24"/>
        </w:rPr>
        <w:fldChar w:fldCharType="begin"/>
      </w:r>
      <w:r w:rsidR="00AF7723" w:rsidRPr="00B13FDB">
        <w:rPr>
          <w:sz w:val="24"/>
          <w:szCs w:val="24"/>
        </w:rPr>
        <w:instrText xml:space="preserve"> SEQ Abbildung \* ARABIC \s 1 </w:instrText>
      </w:r>
      <w:r w:rsidR="00AF7723" w:rsidRPr="00B13FDB">
        <w:rPr>
          <w:sz w:val="24"/>
          <w:szCs w:val="24"/>
        </w:rPr>
        <w:fldChar w:fldCharType="separate"/>
      </w:r>
      <w:r w:rsidR="00955095" w:rsidRPr="00B13FDB">
        <w:rPr>
          <w:noProof/>
          <w:sz w:val="24"/>
          <w:szCs w:val="24"/>
        </w:rPr>
        <w:t>1</w:t>
      </w:r>
      <w:r w:rsidR="00AF7723" w:rsidRPr="00B13FDB">
        <w:rPr>
          <w:noProof/>
          <w:sz w:val="24"/>
          <w:szCs w:val="24"/>
        </w:rPr>
        <w:fldChar w:fldCharType="end"/>
      </w:r>
      <w:r w:rsidRPr="00B13FDB">
        <w:rPr>
          <w:sz w:val="24"/>
          <w:szCs w:val="24"/>
        </w:rPr>
        <w:t xml:space="preserve"> </w:t>
      </w:r>
      <w:r w:rsidR="00B008FA" w:rsidRPr="00B13FDB">
        <w:rPr>
          <w:b w:val="0"/>
          <w:bCs w:val="0"/>
          <w:sz w:val="24"/>
          <w:szCs w:val="24"/>
        </w:rPr>
        <w:t xml:space="preserve">Auswertung der Installationsdaten vom Offshore Windpark: </w:t>
      </w:r>
    </w:p>
    <w:p w14:paraId="635C6ED9" w14:textId="50B239B8" w:rsidR="00DB5D47" w:rsidRPr="0061150F" w:rsidRDefault="00B008FA" w:rsidP="0061150F">
      <w:pPr>
        <w:pStyle w:val="Beschriftung"/>
        <w:spacing w:after="0" w:line="240" w:lineRule="auto"/>
        <w:jc w:val="center"/>
        <w:rPr>
          <w:b w:val="0"/>
          <w:bCs w:val="0"/>
          <w:sz w:val="24"/>
          <w:szCs w:val="24"/>
        </w:rPr>
      </w:pPr>
      <w:r w:rsidRPr="00B13FDB">
        <w:rPr>
          <w:b w:val="0"/>
          <w:bCs w:val="0"/>
          <w:sz w:val="24"/>
          <w:szCs w:val="24"/>
        </w:rPr>
        <w:t>„</w:t>
      </w:r>
      <w:proofErr w:type="spellStart"/>
      <w:r w:rsidRPr="00B13FDB">
        <w:rPr>
          <w:b w:val="0"/>
          <w:bCs w:val="0"/>
          <w:sz w:val="24"/>
          <w:szCs w:val="24"/>
        </w:rPr>
        <w:t>Trianel</w:t>
      </w:r>
      <w:proofErr w:type="spellEnd"/>
      <w:r w:rsidRPr="00B13FDB">
        <w:rPr>
          <w:b w:val="0"/>
          <w:bCs w:val="0"/>
          <w:sz w:val="24"/>
          <w:szCs w:val="24"/>
        </w:rPr>
        <w:t xml:space="preserve"> Windpark Borkum 2“</w:t>
      </w:r>
      <w:r w:rsidR="009C000C" w:rsidRPr="00B13FDB">
        <w:rPr>
          <w:b w:val="0"/>
          <w:bCs w:val="0"/>
          <w:sz w:val="24"/>
          <w:szCs w:val="24"/>
        </w:rPr>
        <w:t xml:space="preserve"> [San21]</w:t>
      </w:r>
    </w:p>
    <w:p w14:paraId="0A9A2D0C" w14:textId="150AA172" w:rsidR="00DB5D47" w:rsidRDefault="00955BC5" w:rsidP="00DB5D47">
      <w:pPr>
        <w:pStyle w:val="berschrift2"/>
      </w:pPr>
      <w:r>
        <w:lastRenderedPageBreak/>
        <w:t>Prognosemodelle</w:t>
      </w:r>
    </w:p>
    <w:p w14:paraId="1556F4E3" w14:textId="436F4D9E" w:rsidR="00727B50" w:rsidRDefault="00070AB3" w:rsidP="00B80409">
      <w:r>
        <w:t>Um eine fundierte Auswahl der zu implementierenden Prognosemodelle zu gewährleisten, werden im Folgenden konkrete Kriterien aus der Charakteristik der Turmschwingungskinematik und der vorliegenden Problemstellung hergeleitet.</w:t>
      </w:r>
    </w:p>
    <w:p w14:paraId="2837A102" w14:textId="77B587CC" w:rsidR="00B80409" w:rsidRPr="009326BB" w:rsidRDefault="00B80409" w:rsidP="00B80409">
      <w:pPr>
        <w:rPr>
          <w:b/>
          <w:bCs/>
        </w:rPr>
      </w:pPr>
      <w:r w:rsidRPr="009326BB">
        <w:rPr>
          <w:b/>
          <w:bCs/>
        </w:rPr>
        <w:t>Kriterium 1</w:t>
      </w:r>
    </w:p>
    <w:p w14:paraId="0A278D21" w14:textId="3B2D36E7" w:rsidR="00B80409" w:rsidRDefault="00B80409" w:rsidP="00B80409">
      <w:r>
        <w:t xml:space="preserve">Wie bereits im Kapitel 3.1 beschrieben wurde, wird davon ausgegangen, dass es sich bei den Umwelteinflüssen um zufällige Störgrößen handelt. </w:t>
      </w:r>
      <w:r w:rsidR="009326BB">
        <w:t>Deshalb sollte ein gewähltes Prognosemodell dazu in der Lage sein sich zeitlich verändernde Eigenschaften des Schwingungssignals berücksichtigen zu können.</w:t>
      </w:r>
    </w:p>
    <w:p w14:paraId="50A0214C" w14:textId="5F88D7CB" w:rsidR="009326BB" w:rsidRPr="009326BB" w:rsidRDefault="009326BB" w:rsidP="00B80409">
      <w:pPr>
        <w:rPr>
          <w:b/>
          <w:bCs/>
        </w:rPr>
      </w:pPr>
      <w:r w:rsidRPr="009326BB">
        <w:rPr>
          <w:b/>
          <w:bCs/>
        </w:rPr>
        <w:t>Kriterium 2</w:t>
      </w:r>
    </w:p>
    <w:p w14:paraId="1FCB7AE3" w14:textId="728596E5" w:rsidR="009326BB" w:rsidRDefault="009326BB" w:rsidP="00B80409">
      <w:r>
        <w:t>Da es sich bei den Umwelteinflüssen um zufällige Störgrößen handelt, kann keine Aussage über das auftretende Rauschen der Zeitreihendaten getroffen werden. Deshalb sollte das gewählte Prognosemodell keine besonderen Anforderungen an das Rauschverhältnis stellen</w:t>
      </w:r>
    </w:p>
    <w:p w14:paraId="09FACAFA" w14:textId="4C55F326" w:rsidR="009326BB" w:rsidRPr="009326BB" w:rsidRDefault="009326BB" w:rsidP="00B80409">
      <w:pPr>
        <w:rPr>
          <w:b/>
          <w:bCs/>
        </w:rPr>
      </w:pPr>
      <w:r w:rsidRPr="009326BB">
        <w:rPr>
          <w:b/>
          <w:bCs/>
        </w:rPr>
        <w:t>Kriterium 3</w:t>
      </w:r>
    </w:p>
    <w:p w14:paraId="185DC9F4" w14:textId="59B8D18B" w:rsidR="009326BB" w:rsidRDefault="009326BB" w:rsidP="00B80409">
      <w:r>
        <w:t xml:space="preserve">Nachdem das Modell validiert und die notwendigen Prognoseparameter optimiert wurden, sollte die Berechnung sehr schnell sein, speziell vor dem Hintergrund der Contact Elements </w:t>
      </w:r>
      <w:proofErr w:type="spellStart"/>
      <w:r>
        <w:t>for</w:t>
      </w:r>
      <w:proofErr w:type="spellEnd"/>
      <w:r>
        <w:t xml:space="preserve"> IoT Integration.</w:t>
      </w:r>
    </w:p>
    <w:p w14:paraId="224B945E" w14:textId="36F96627" w:rsidR="009326BB" w:rsidRDefault="009326BB" w:rsidP="00B80409">
      <w:pPr>
        <w:rPr>
          <w:b/>
          <w:bCs/>
        </w:rPr>
      </w:pPr>
      <w:r w:rsidRPr="009326BB">
        <w:rPr>
          <w:b/>
          <w:bCs/>
        </w:rPr>
        <w:t>Kriterium 4</w:t>
      </w:r>
    </w:p>
    <w:p w14:paraId="319EA7AE" w14:textId="431BE2C0" w:rsidR="00DB5D47" w:rsidRPr="00727B50" w:rsidRDefault="009326BB" w:rsidP="00727B50">
      <w:r>
        <w:t>Das gewählte Prognosemodell sollte erfahrungsgemäß präzise Ergebnisse mit einer hohen Genauigkeit</w:t>
      </w:r>
      <w:r w:rsidR="004130D2">
        <w:t>, für die Strukturkinematikprognose liefern.</w:t>
      </w:r>
      <w:r w:rsidR="00DB5D47">
        <w:br w:type="page"/>
      </w:r>
    </w:p>
    <w:p w14:paraId="09FCC526" w14:textId="6D243A5F" w:rsidR="00DB5D47" w:rsidRDefault="00DB5D47" w:rsidP="00DB5D47">
      <w:pPr>
        <w:pStyle w:val="berschrift3"/>
      </w:pPr>
      <w:r>
        <w:lastRenderedPageBreak/>
        <w:t>Autoregression (AR)</w:t>
      </w:r>
    </w:p>
    <w:p w14:paraId="55AACA39" w14:textId="1525C233" w:rsidR="006000BC" w:rsidRDefault="00ED6B7D" w:rsidP="00CC2FAD">
      <w:pPr>
        <w:spacing w:after="0"/>
      </w:pPr>
      <w:r>
        <w:t xml:space="preserve">Autoregressive </w:t>
      </w:r>
      <w:r w:rsidR="00F811D7">
        <w:t>Prognosemodelle</w:t>
      </w:r>
      <w:r w:rsidR="006775FC">
        <w:t>, abgekürzt AR-</w:t>
      </w:r>
      <w:r w:rsidR="00156DE7">
        <w:t>Prognosemodelle, stellen die einfachste Schätzmethode dar</w:t>
      </w:r>
      <w:r w:rsidR="00CD492E">
        <w:t xml:space="preserve"> und können nur </w:t>
      </w:r>
      <w:r w:rsidR="00DA4336">
        <w:t>auf stationäre Datensätze angewandt werden</w:t>
      </w:r>
      <w:r w:rsidR="00B97DCA">
        <w:t>.</w:t>
      </w:r>
      <w:r w:rsidR="00982F2F">
        <w:t xml:space="preserve"> </w:t>
      </w:r>
      <w:r w:rsidR="007A7579">
        <w:t xml:space="preserve">AR-Modelle </w:t>
      </w:r>
      <w:r w:rsidR="00B816E5">
        <w:t>prognostizieren zukünftige Parameterwerte, anhand der vergangenen Werte</w:t>
      </w:r>
      <w:r w:rsidR="0000419A">
        <w:t>, welche</w:t>
      </w:r>
      <w:r w:rsidR="00FE5068">
        <w:t xml:space="preserve"> im Fachjargon auch </w:t>
      </w:r>
      <w:r w:rsidR="00982F2F">
        <w:t xml:space="preserve">als </w:t>
      </w:r>
      <w:r w:rsidR="00FE5068">
        <w:t xml:space="preserve">„Lags“ </w:t>
      </w:r>
      <w:r w:rsidR="00982F2F">
        <w:t>bezeichnet</w:t>
      </w:r>
      <w:r w:rsidR="0000419A">
        <w:t xml:space="preserve"> werden</w:t>
      </w:r>
      <w:r w:rsidR="00FE5068">
        <w:t>.</w:t>
      </w:r>
      <w:r w:rsidR="001550E0">
        <w:t xml:space="preserve"> Diese Abhängigkeit zu vergangenen Werten (bzw. der Einfluss der vergangenen auf zukünftige Werte) kann der nachfolgenden Abbildung </w:t>
      </w:r>
      <w:ins w:id="71" w:author="Zelgai Nemati" w:date="2021-12-08T17:13:00Z">
        <w:r w:rsidR="00696422">
          <w:t>3</w:t>
        </w:r>
      </w:ins>
      <w:del w:id="72" w:author="Zelgai Nemati" w:date="2021-12-08T17:13:00Z">
        <w:r w:rsidR="001550E0" w:rsidDel="00696422">
          <w:delText>2</w:delText>
        </w:r>
      </w:del>
      <w:r w:rsidR="001550E0">
        <w:t>-2 entnommen werden.</w:t>
      </w:r>
      <w:r w:rsidR="00741950">
        <w:t xml:space="preserve"> </w:t>
      </w:r>
      <w:r w:rsidR="00F818D3">
        <w:t>[Neu06, Sch01]</w:t>
      </w:r>
    </w:p>
    <w:p w14:paraId="24C800A5" w14:textId="77777777" w:rsidR="006000BC" w:rsidRDefault="00D26D77" w:rsidP="00CC2FAD">
      <w:pPr>
        <w:keepNext/>
        <w:spacing w:after="0"/>
        <w:jc w:val="center"/>
      </w:pPr>
      <w:r>
        <w:rPr>
          <w:noProof/>
        </w:rPr>
        <w:drawing>
          <wp:inline distT="0" distB="0" distL="0" distR="0" wp14:anchorId="387EF4D7" wp14:editId="6267740F">
            <wp:extent cx="2571750" cy="614510"/>
            <wp:effectExtent l="0" t="0" r="0" b="0"/>
            <wp:docPr id="11" name="Grafik 11"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8146" cy="630375"/>
                    </a:xfrm>
                    <a:prstGeom prst="rect">
                      <a:avLst/>
                    </a:prstGeom>
                    <a:noFill/>
                    <a:ln>
                      <a:noFill/>
                    </a:ln>
                  </pic:spPr>
                </pic:pic>
              </a:graphicData>
            </a:graphic>
          </wp:inline>
        </w:drawing>
      </w:r>
    </w:p>
    <w:p w14:paraId="448FEE8F" w14:textId="08C98AD5" w:rsidR="00912825" w:rsidRDefault="006000BC" w:rsidP="00CC2FAD">
      <w:pPr>
        <w:pStyle w:val="Beschriftung"/>
        <w:spacing w:after="0"/>
        <w:jc w:val="center"/>
        <w:rPr>
          <w:b w:val="0"/>
          <w:bCs w:val="0"/>
        </w:rPr>
      </w:pPr>
      <w:r>
        <w:t xml:space="preserve">Abbildung </w:t>
      </w:r>
      <w:ins w:id="73" w:author="Zelgai Nemati" w:date="2021-12-08T17:13:00Z">
        <w:r w:rsidR="00696422">
          <w:t>3</w:t>
        </w:r>
      </w:ins>
      <w:del w:id="74" w:author="Zelgai Nemati" w:date="2021-12-08T17:13:00Z">
        <w:r w:rsidR="007F38CE" w:rsidDel="00696422">
          <w:fldChar w:fldCharType="begin"/>
        </w:r>
        <w:r w:rsidR="007F38CE" w:rsidDel="00696422">
          <w:delInstrText xml:space="preserve"> STYLEREF 1 \s </w:delInstrText>
        </w:r>
        <w:r w:rsidR="007F38CE" w:rsidDel="00696422">
          <w:fldChar w:fldCharType="separate"/>
        </w:r>
        <w:r w:rsidR="006C4A16" w:rsidDel="00696422">
          <w:rPr>
            <w:noProof/>
          </w:rPr>
          <w:delText>2</w:delText>
        </w:r>
        <w:r w:rsidR="007F38CE" w:rsidDel="00696422">
          <w:rPr>
            <w:noProof/>
          </w:rPr>
          <w:fldChar w:fldCharType="end"/>
        </w:r>
      </w:del>
      <w:r w:rsidR="006C4A16">
        <w:noBreakHyphen/>
      </w:r>
      <w:fldSimple w:instr=" SEQ Abbildung \* ARABIC \s 1 ">
        <w:r w:rsidR="00955095">
          <w:rPr>
            <w:noProof/>
          </w:rPr>
          <w:t>2</w:t>
        </w:r>
      </w:fldSimple>
      <w:r>
        <w:t xml:space="preserve"> </w:t>
      </w:r>
      <w:r w:rsidR="001C2382">
        <w:rPr>
          <w:b w:val="0"/>
          <w:bCs w:val="0"/>
        </w:rPr>
        <w:t xml:space="preserve">AR-Modell </w:t>
      </w:r>
      <w:r w:rsidR="007A7579">
        <w:rPr>
          <w:b w:val="0"/>
          <w:bCs w:val="0"/>
        </w:rPr>
        <w:t>Funktionsweise</w:t>
      </w:r>
    </w:p>
    <w:p w14:paraId="36DFCDBE" w14:textId="77777777" w:rsidR="00C028E7" w:rsidRPr="00C028E7" w:rsidRDefault="00C028E7" w:rsidP="00C028E7"/>
    <w:p w14:paraId="1373EC9B" w14:textId="011D60C4" w:rsidR="00C028E7" w:rsidRDefault="00C028E7" w:rsidP="0000419A">
      <w:r>
        <w:t>Ein AR Modell erster Ordnung bzw. ein AR Modell, welches zur Prognose einen Lag benutzt, kann mithilfe folgender Formel beschrieben werden.</w:t>
      </w:r>
    </w:p>
    <w:tbl>
      <w:tblPr>
        <w:tblStyle w:val="Tabellenraster"/>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7697"/>
        <w:gridCol w:w="993"/>
      </w:tblGrid>
      <w:tr w:rsidR="00C028E7" w14:paraId="08E80E5F" w14:textId="77777777" w:rsidTr="005B512F">
        <w:tc>
          <w:tcPr>
            <w:tcW w:w="236" w:type="dxa"/>
          </w:tcPr>
          <w:p w14:paraId="3812DCBB" w14:textId="77777777" w:rsidR="00C028E7" w:rsidRDefault="00C028E7" w:rsidP="005B512F">
            <w:pPr>
              <w:pBdr>
                <w:top w:val="none" w:sz="0" w:space="0" w:color="auto"/>
                <w:left w:val="none" w:sz="0" w:space="0" w:color="auto"/>
                <w:bottom w:val="none" w:sz="0" w:space="0" w:color="auto"/>
                <w:right w:val="none" w:sz="0" w:space="0" w:color="auto"/>
                <w:between w:val="none" w:sz="0" w:space="0" w:color="auto"/>
              </w:pBdr>
              <w:jc w:val="center"/>
            </w:pPr>
          </w:p>
        </w:tc>
        <w:tc>
          <w:tcPr>
            <w:tcW w:w="7697" w:type="dxa"/>
          </w:tcPr>
          <w:p w14:paraId="46AAB106" w14:textId="4AA9DF51" w:rsidR="00C028E7" w:rsidRDefault="0095610E" w:rsidP="005B512F">
            <w:pPr>
              <w:pBdr>
                <w:top w:val="none" w:sz="0" w:space="0" w:color="auto"/>
                <w:left w:val="none" w:sz="0" w:space="0" w:color="auto"/>
                <w:bottom w:val="none" w:sz="0" w:space="0" w:color="auto"/>
                <w:right w:val="none" w:sz="0" w:space="0" w:color="auto"/>
                <w:between w:val="none" w:sz="0" w:space="0" w:color="auto"/>
              </w:pBdr>
              <w:jc w:val="cente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µ+ </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m:oMathPara>
          </w:p>
        </w:tc>
        <w:tc>
          <w:tcPr>
            <w:tcW w:w="993" w:type="dxa"/>
          </w:tcPr>
          <w:p w14:paraId="1D560AC6" w14:textId="1BA5D469" w:rsidR="00C028E7" w:rsidRDefault="005B512F" w:rsidP="005B512F">
            <w:pPr>
              <w:pBdr>
                <w:top w:val="none" w:sz="0" w:space="0" w:color="auto"/>
                <w:left w:val="none" w:sz="0" w:space="0" w:color="auto"/>
                <w:bottom w:val="none" w:sz="0" w:space="0" w:color="auto"/>
                <w:right w:val="none" w:sz="0" w:space="0" w:color="auto"/>
                <w:between w:val="none" w:sz="0" w:space="0" w:color="auto"/>
              </w:pBdr>
              <w:jc w:val="center"/>
            </w:pPr>
            <w:r>
              <w:t>(3-1)</w:t>
            </w:r>
          </w:p>
        </w:tc>
      </w:tr>
    </w:tbl>
    <w:p w14:paraId="37E5FA5D" w14:textId="7F574BE4" w:rsidR="00B60A64" w:rsidRDefault="00196CF0" w:rsidP="0000419A">
      <w:r>
        <w:t>Für dieses Autoregressionsmodell mit dem Grad 1, entspricht der Parameterwert zum Zeitpunkt t, der Summe aus Mittelwert, gewichtetem Parameterwert zum Zeitpunkt t-1 und einem Fehlerwert.</w:t>
      </w:r>
    </w:p>
    <w:p w14:paraId="530777BE" w14:textId="360907CC" w:rsidR="00196CF0" w:rsidRDefault="00196CF0" w:rsidP="0000419A">
      <w:r>
        <w:t xml:space="preserve">Nun stellt sich wohlmöglich die Frage, warum man nicht alle Lags zur Prognose benutzt, bzw. ein AR-Modell mit dem Grad unendlich aufstellt und verwendet. Dazu gibt es einen Grundsatz der lautet, dass wenn zwei Prognosemodelle die beinahe gleiche </w:t>
      </w:r>
      <w:proofErr w:type="spellStart"/>
      <w:r>
        <w:t>genauigkeit</w:t>
      </w:r>
      <w:proofErr w:type="spellEnd"/>
      <w:r>
        <w:t xml:space="preserve"> der Prognose hervorbringen, wird das Modell mit dem niedrigerem Grad bzw. Komplexitätsstufe verwendet. </w:t>
      </w:r>
      <w:r w:rsidR="007F4D66">
        <w:t xml:space="preserve">Um diese Anzahl Lags nun so gering wie möglich zu halten und trotzdem eine sehr hohe Genauigkeit der Prognose zu erhalten, werden nur Lags mit einer hohen Relevanz, für den aktuellen Wert mit einbezogen in die Autoregression. Diese </w:t>
      </w:r>
      <w:proofErr w:type="spellStart"/>
      <w:r w:rsidR="007F4D66">
        <w:t>relevanz</w:t>
      </w:r>
      <w:proofErr w:type="spellEnd"/>
      <w:r w:rsidR="007F4D66">
        <w:t xml:space="preserve"> lässt sich mit dem PACF Wert bestimmen, welcher die direkte Korrelation zwischen zwei Parametern in einer Zeitreihe angibt. </w:t>
      </w:r>
    </w:p>
    <w:p w14:paraId="137CE62B" w14:textId="55566A66" w:rsidR="007F4D66" w:rsidRDefault="007F4D66" w:rsidP="0000419A">
      <w:r>
        <w:t>PACF BESCHREIBEN UND ERKLÄREN</w:t>
      </w:r>
    </w:p>
    <w:p w14:paraId="7623D2AA" w14:textId="617BE16E" w:rsidR="005B512F" w:rsidRDefault="005B512F" w:rsidP="0000419A">
      <w:r>
        <w:lastRenderedPageBreak/>
        <w:t>WARUM MACHT ES SINN NICHT ALLE LAGS MIT EINZUBEZIEHEN?</w:t>
      </w:r>
    </w:p>
    <w:p w14:paraId="68842E99" w14:textId="64BDB84B" w:rsidR="005B512F" w:rsidRDefault="005B512F" w:rsidP="0000419A">
      <w:r>
        <w:t>WELCHEN GRUNDSATZ GIBT ES DA?</w:t>
      </w:r>
    </w:p>
    <w:p w14:paraId="5D5408A2" w14:textId="327021C0" w:rsidR="005B512F" w:rsidRDefault="005B512F" w:rsidP="0000419A">
      <w:r>
        <w:t>WAS SIND ACF UND PACF? WIE KÖNNEN UNS DIESE PARAMETER BEI DER ORDNUNGS- BZW- KOMPLEXITÄTSREDUKTION DES MODELLS UNTERSTÜTZEN?</w:t>
      </w:r>
    </w:p>
    <w:p w14:paraId="12CB87C3" w14:textId="448433FD" w:rsidR="005B512F" w:rsidRDefault="005B512F" w:rsidP="0000419A">
      <w:r>
        <w:t>ABSCHLIESENDE BEWERTUNG ANHAND DER KRITERIEN UND VERWEIS AUF ARIMA KAPITEL</w:t>
      </w:r>
    </w:p>
    <w:p w14:paraId="05BAC5FF" w14:textId="1643BD91" w:rsidR="00CC2FAD" w:rsidRPr="00CC2FAD" w:rsidRDefault="00CC2FAD" w:rsidP="00CC2FAD">
      <w:pPr>
        <w:spacing w:after="0" w:line="240" w:lineRule="auto"/>
        <w:jc w:val="left"/>
      </w:pPr>
      <w:r>
        <w:br w:type="page"/>
      </w:r>
    </w:p>
    <w:p w14:paraId="1831B7FB" w14:textId="2C106289" w:rsidR="000D750F" w:rsidRDefault="000D750F" w:rsidP="000D750F">
      <w:pPr>
        <w:pStyle w:val="berschrift3"/>
      </w:pPr>
      <w:bookmarkStart w:id="75" w:name="_Toc90808475"/>
      <w:r>
        <w:lastRenderedPageBreak/>
        <w:t xml:space="preserve">Moving-Average </w:t>
      </w:r>
      <w:r w:rsidR="000001FF">
        <w:t>(MA)</w:t>
      </w:r>
      <w:bookmarkEnd w:id="75"/>
    </w:p>
    <w:p w14:paraId="6CCA1EA5" w14:textId="1E6D0593" w:rsidR="00710A25" w:rsidRDefault="00A75069" w:rsidP="00CC2FAD">
      <w:pPr>
        <w:spacing w:after="0"/>
      </w:pPr>
      <w:r>
        <w:t xml:space="preserve">Moving-Average Prognosemodelle, abgekürzt MA-Prognosemodelle, </w:t>
      </w:r>
      <w:r w:rsidR="00AD0689">
        <w:t>sind ebenso wie AR-Modelle</w:t>
      </w:r>
      <w:r w:rsidR="00DE1552">
        <w:t xml:space="preserve"> nicht sehr komplex</w:t>
      </w:r>
      <w:r w:rsidR="00DA4336">
        <w:t xml:space="preserve"> und können ebenfalls nur auf stationäre Datensätze angewandt werden</w:t>
      </w:r>
      <w:r w:rsidR="00DE1552">
        <w:t>.</w:t>
      </w:r>
      <w:r w:rsidR="00CC1FBD">
        <w:t xml:space="preserve"> </w:t>
      </w:r>
      <w:r w:rsidR="00F32E0E">
        <w:t>MA-Modelle prognostizieren nicht anhand der vergangenen Parameterwerte (so wie es AR-Modelle machen)</w:t>
      </w:r>
      <w:r w:rsidR="00B0266F">
        <w:t xml:space="preserve">, sie prognostizieren anhand der </w:t>
      </w:r>
      <w:r w:rsidR="008C1AE5">
        <w:t>vergangenen Fehlerwerte.</w:t>
      </w:r>
      <w:r w:rsidR="00F426B1">
        <w:t xml:space="preserve"> </w:t>
      </w:r>
      <w:r w:rsidR="00710A25">
        <w:t>Dazu kann man sich zwei</w:t>
      </w:r>
      <w:r w:rsidR="00D279BA">
        <w:t xml:space="preserve"> Graphen vorstellen. Einer bildet den tatsächlichen Verlauf ab und der </w:t>
      </w:r>
      <w:r w:rsidR="00043FC4">
        <w:t>andere bildet die Prognose dieser Werte ab. Nun wird für die Lags die</w:t>
      </w:r>
      <w:r w:rsidR="00A41B89">
        <w:t xml:space="preserve"> Differenz aus Prognosewert und tatsächlichem Wert berechnet</w:t>
      </w:r>
      <w:r w:rsidR="00BA3E89">
        <w:t xml:space="preserve">. Man erhält den Fehlerwert für den betrachteten Lag. </w:t>
      </w:r>
      <w:r w:rsidR="00170F39">
        <w:t>Jetzt</w:t>
      </w:r>
      <w:r w:rsidR="00BA3E89">
        <w:t xml:space="preserve"> stellt sich jedoch die Frage, wie man </w:t>
      </w:r>
      <w:r w:rsidR="00FC2D7C">
        <w:t xml:space="preserve">eine Prognose für den </w:t>
      </w:r>
      <w:r w:rsidR="003123F5">
        <w:t>initialen</w:t>
      </w:r>
      <w:r w:rsidR="00FC2D7C">
        <w:t xml:space="preserve"> Wert der Zeitreihe findet. Für den ersten Wert einer Zeitreihe wird </w:t>
      </w:r>
      <w:r w:rsidR="004C3C18">
        <w:t xml:space="preserve">als Prognosewert der Durchschnitt aller Parameterwerte genommen. Dieses Vorgehen ist der folgenden Abbildung </w:t>
      </w:r>
      <w:ins w:id="76" w:author="Zelgai Nemati" w:date="2021-12-08T17:14:00Z">
        <w:r w:rsidR="00696422">
          <w:t>3</w:t>
        </w:r>
      </w:ins>
      <w:del w:id="77" w:author="Zelgai Nemati" w:date="2021-12-08T17:14:00Z">
        <w:r w:rsidR="004C3C18" w:rsidDel="00696422">
          <w:delText>2</w:delText>
        </w:r>
      </w:del>
      <w:r w:rsidR="004C3C18">
        <w:t>-3 zu entnehmen</w:t>
      </w:r>
      <w:r w:rsidR="000939B7">
        <w:t xml:space="preserve">, wo die tatsächlichen Werte in blau, die Prognosewerte in Rot und die </w:t>
      </w:r>
      <w:r w:rsidR="00A8256E">
        <w:t xml:space="preserve">errechneten </w:t>
      </w:r>
      <w:r w:rsidR="000939B7">
        <w:t>Fehlerwerte in orange dargestellt sind.</w:t>
      </w:r>
      <w:r w:rsidR="00F818D3">
        <w:t xml:space="preserve"> [Neu06, Sch01]</w:t>
      </w:r>
    </w:p>
    <w:p w14:paraId="3A82424B" w14:textId="77777777" w:rsidR="006C4A16" w:rsidRDefault="000939B7" w:rsidP="00CC2FAD">
      <w:pPr>
        <w:keepNext/>
        <w:spacing w:after="0"/>
        <w:jc w:val="center"/>
      </w:pPr>
      <w:r>
        <w:rPr>
          <w:noProof/>
        </w:rPr>
        <w:drawing>
          <wp:inline distT="0" distB="0" distL="0" distR="0" wp14:anchorId="245EC7C0" wp14:editId="44C1CD27">
            <wp:extent cx="3045125" cy="1733830"/>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20">
                      <a:extLst>
                        <a:ext uri="{28A0092B-C50C-407E-A947-70E740481C1C}">
                          <a14:useLocalDpi xmlns:a14="http://schemas.microsoft.com/office/drawing/2010/main" val="0"/>
                        </a:ext>
                      </a:extLst>
                    </a:blip>
                    <a:stretch>
                      <a:fillRect/>
                    </a:stretch>
                  </pic:blipFill>
                  <pic:spPr>
                    <a:xfrm>
                      <a:off x="0" y="0"/>
                      <a:ext cx="3107698" cy="1769458"/>
                    </a:xfrm>
                    <a:prstGeom prst="rect">
                      <a:avLst/>
                    </a:prstGeom>
                  </pic:spPr>
                </pic:pic>
              </a:graphicData>
            </a:graphic>
          </wp:inline>
        </w:drawing>
      </w:r>
    </w:p>
    <w:p w14:paraId="7618486D" w14:textId="0DF62936" w:rsidR="00CC2FAD" w:rsidRDefault="006C4A16" w:rsidP="00CC2FAD">
      <w:pPr>
        <w:pStyle w:val="Beschriftung"/>
        <w:spacing w:after="0"/>
        <w:jc w:val="center"/>
        <w:rPr>
          <w:b w:val="0"/>
          <w:bCs w:val="0"/>
        </w:rPr>
      </w:pPr>
      <w:r>
        <w:t xml:space="preserve">Abbildung </w:t>
      </w:r>
      <w:ins w:id="78" w:author="Zelgai Nemati" w:date="2021-12-08T17:14:00Z">
        <w:r w:rsidR="00696422">
          <w:t>3</w:t>
        </w:r>
      </w:ins>
      <w:del w:id="79" w:author="Zelgai Nemati" w:date="2021-12-08T17:14:00Z">
        <w:r w:rsidR="007F38CE" w:rsidDel="00696422">
          <w:fldChar w:fldCharType="begin"/>
        </w:r>
        <w:r w:rsidR="007F38CE" w:rsidDel="00696422">
          <w:delInstrText xml:space="preserve"> STYLEREF 1 \s </w:delInstrText>
        </w:r>
        <w:r w:rsidR="007F38CE" w:rsidDel="00696422">
          <w:fldChar w:fldCharType="separate"/>
        </w:r>
        <w:r w:rsidDel="00696422">
          <w:rPr>
            <w:noProof/>
          </w:rPr>
          <w:delText>2</w:delText>
        </w:r>
        <w:r w:rsidR="007F38CE" w:rsidDel="00696422">
          <w:rPr>
            <w:noProof/>
          </w:rPr>
          <w:fldChar w:fldCharType="end"/>
        </w:r>
      </w:del>
      <w:r>
        <w:noBreakHyphen/>
      </w:r>
      <w:fldSimple w:instr=" SEQ Abbildung \* ARABIC \s 1 ">
        <w:r w:rsidR="00955095">
          <w:rPr>
            <w:noProof/>
          </w:rPr>
          <w:t>3</w:t>
        </w:r>
      </w:fldSimple>
      <w:r w:rsidR="00015E8F">
        <w:t xml:space="preserve"> </w:t>
      </w:r>
      <w:r w:rsidR="009316B6">
        <w:rPr>
          <w:b w:val="0"/>
          <w:bCs w:val="0"/>
        </w:rPr>
        <w:t xml:space="preserve">MA </w:t>
      </w:r>
      <w:r w:rsidR="00A720C8">
        <w:rPr>
          <w:b w:val="0"/>
          <w:bCs w:val="0"/>
        </w:rPr>
        <w:t>B</w:t>
      </w:r>
      <w:r w:rsidR="00015E8F" w:rsidRPr="00015E8F">
        <w:rPr>
          <w:b w:val="0"/>
          <w:bCs w:val="0"/>
        </w:rPr>
        <w:t>estimmung des initialen Prognosewerts und der folgenden Fehlerwerte</w:t>
      </w:r>
    </w:p>
    <w:p w14:paraId="0718D9FE" w14:textId="77777777" w:rsidR="00CC2FAD" w:rsidRDefault="00CC2FAD" w:rsidP="00CC2FAD">
      <w:pPr>
        <w:spacing w:after="0" w:line="240" w:lineRule="auto"/>
        <w:jc w:val="left"/>
        <w:rPr>
          <w:b/>
          <w:bCs/>
        </w:rPr>
      </w:pPr>
    </w:p>
    <w:p w14:paraId="6A59B15D" w14:textId="127FA23E" w:rsidR="00D2416B" w:rsidRPr="00CC2FAD" w:rsidRDefault="00CC2FAD" w:rsidP="00CC2FAD">
      <w:pPr>
        <w:spacing w:after="0" w:line="240" w:lineRule="auto"/>
        <w:jc w:val="left"/>
        <w:rPr>
          <w:sz w:val="20"/>
          <w:szCs w:val="20"/>
        </w:rPr>
      </w:pPr>
      <w:r>
        <w:rPr>
          <w:b/>
          <w:bCs/>
        </w:rPr>
        <w:br w:type="page"/>
      </w:r>
    </w:p>
    <w:p w14:paraId="038CD8AA" w14:textId="17E050E2" w:rsidR="006867A2" w:rsidRDefault="006867A2" w:rsidP="00191C37">
      <w:pPr>
        <w:pStyle w:val="berschrift3"/>
      </w:pPr>
      <w:bookmarkStart w:id="80" w:name="_Toc90808476"/>
      <w:r w:rsidRPr="00191C37">
        <w:lastRenderedPageBreak/>
        <w:t>ARIMA</w:t>
      </w:r>
      <w:bookmarkEnd w:id="80"/>
    </w:p>
    <w:p w14:paraId="48ED9A0B" w14:textId="48EE2866" w:rsidR="00CE521B" w:rsidRDefault="00BB19AB" w:rsidP="00CC2FAD">
      <w:pPr>
        <w:spacing w:after="0"/>
        <w:rPr>
          <w:ins w:id="81" w:author="Zelgai Nemati" w:date="2021-12-08T20:14:00Z"/>
        </w:rPr>
      </w:pPr>
      <w:r w:rsidRPr="00BB19AB">
        <w:t>Autoregressive Integrated Moving Average Prognosemodelle, abgekürzt ARIMA-Prognosemodelle, sind ein</w:t>
      </w:r>
      <w:r>
        <w:t>e Kombination der beiden schon thematisierten Modelltypen.</w:t>
      </w:r>
      <w:r w:rsidR="0073156A">
        <w:t xml:space="preserve"> </w:t>
      </w:r>
      <w:r w:rsidR="00C4049F">
        <w:t>AR-Modelle und MA-Modelle stehen in einem besonderen Zusammenhang</w:t>
      </w:r>
      <w:r w:rsidR="0001405A">
        <w:t>, de</w:t>
      </w:r>
      <w:r w:rsidR="00007147">
        <w:t>r</w:t>
      </w:r>
      <w:r w:rsidR="0001405A">
        <w:t xml:space="preserve"> mathematisch </w:t>
      </w:r>
      <w:r w:rsidR="003123F5">
        <w:t xml:space="preserve">präzise </w:t>
      </w:r>
      <w:r w:rsidR="0001405A">
        <w:t>her</w:t>
      </w:r>
      <w:r w:rsidR="00007147">
        <w:t>geleitet werden</w:t>
      </w:r>
      <w:r w:rsidR="0001405A">
        <w:t xml:space="preserve"> kann.</w:t>
      </w:r>
      <w:r w:rsidR="00FE3426" w:rsidRPr="00FE3426">
        <w:t xml:space="preserve"> </w:t>
      </w:r>
      <w:r w:rsidR="00FE3426">
        <w:t xml:space="preserve">Dies würde jedoch den Rahmen dieses </w:t>
      </w:r>
      <w:r w:rsidR="00D16084">
        <w:t>Exposees</w:t>
      </w:r>
      <w:r w:rsidR="00FE3426">
        <w:t xml:space="preserve"> sprengen. </w:t>
      </w:r>
      <w:r w:rsidR="00CC0A0A">
        <w:t>Der grundlegende Zusammenhang besteht darin</w:t>
      </w:r>
      <w:r w:rsidR="00410941">
        <w:t xml:space="preserve">, dass </w:t>
      </w:r>
      <w:r w:rsidR="00D16084">
        <w:t>AR (</w:t>
      </w:r>
      <w:r w:rsidR="00410941">
        <w:t xml:space="preserve">1) = </w:t>
      </w:r>
      <w:r w:rsidR="00057D43">
        <w:t>MA (</w:t>
      </w:r>
      <w:r w:rsidR="00410941">
        <w:rPr>
          <w:rFonts w:cs="Arial"/>
        </w:rPr>
        <w:t>∞</w:t>
      </w:r>
      <w:r w:rsidR="00410941">
        <w:t>) ist</w:t>
      </w:r>
      <w:r w:rsidR="00D16084">
        <w:t xml:space="preserve"> bzw. ein AR-Modell der Ordnung 1 </w:t>
      </w:r>
      <w:r w:rsidR="00057D43">
        <w:t>dasselbe wie ein unendlich großes MA-Modell</w:t>
      </w:r>
      <w:r w:rsidR="007659FA">
        <w:t xml:space="preserve"> ist</w:t>
      </w:r>
      <w:r w:rsidR="00057D43">
        <w:t>.</w:t>
      </w:r>
      <w:r w:rsidR="00752B79">
        <w:t xml:space="preserve"> </w:t>
      </w:r>
    </w:p>
    <w:p w14:paraId="565C2B62" w14:textId="18ACAA74" w:rsidR="00D52135" w:rsidDel="00D472EE" w:rsidRDefault="00D52135" w:rsidP="00CC2FAD">
      <w:pPr>
        <w:spacing w:after="0"/>
        <w:rPr>
          <w:del w:id="82" w:author="Zelgai Nemati" w:date="2021-12-08T20:23:00Z"/>
        </w:rPr>
      </w:pPr>
      <w:del w:id="83" w:author="Zelgai Nemati" w:date="2021-12-08T20:23:00Z">
        <w:r w:rsidDel="00D472EE">
          <w:delText xml:space="preserve">Diese beschriebene Beziehung der beiden Modelltypen </w:delText>
        </w:r>
        <w:r w:rsidR="00A83E37" w:rsidDel="00D472EE">
          <w:delText xml:space="preserve">ermöglicht es einem </w:delText>
        </w:r>
        <w:r w:rsidR="00752B79" w:rsidDel="00D472EE">
          <w:delText>Prognosem</w:delText>
        </w:r>
        <w:r w:rsidR="00F820E0" w:rsidDel="00D472EE">
          <w:delText xml:space="preserve">odelle mit erhöhter Genauigkeit und </w:delText>
        </w:r>
        <w:r w:rsidR="00752B79" w:rsidDel="00D472EE">
          <w:delText>verringerter Komplexität zu programmieren</w:delText>
        </w:r>
        <w:r w:rsidR="007659FA" w:rsidDel="00D472EE">
          <w:delText xml:space="preserve">. Ein weiterer entscheidender </w:delText>
        </w:r>
        <w:r w:rsidR="0013028F" w:rsidDel="00D472EE">
          <w:delText xml:space="preserve">Vorteil </w:delText>
        </w:r>
        <w:r w:rsidR="003123F5" w:rsidDel="00D472EE">
          <w:delText>von ARIMA-Modellen</w:delText>
        </w:r>
        <w:r w:rsidR="0013028F" w:rsidDel="00D472EE">
          <w:delText xml:space="preserve"> ist, dass </w:delText>
        </w:r>
        <w:r w:rsidR="003123F5" w:rsidDel="00D472EE">
          <w:delText>sie</w:delText>
        </w:r>
        <w:r w:rsidR="0013028F" w:rsidDel="00D472EE">
          <w:delText xml:space="preserve"> auch auf nicht stationäre Datensätze</w:delText>
        </w:r>
        <w:r w:rsidR="003123F5" w:rsidDel="00D472EE">
          <w:delText xml:space="preserve"> (wie bei der Turmkinematik)</w:delText>
        </w:r>
        <w:r w:rsidR="0013028F" w:rsidDel="00D472EE">
          <w:delText xml:space="preserve"> anwend</w:delText>
        </w:r>
        <w:r w:rsidR="00CD27EE" w:rsidDel="00D472EE">
          <w:delText>bar</w:delText>
        </w:r>
        <w:r w:rsidR="0013028F" w:rsidDel="00D472EE">
          <w:delText xml:space="preserve"> </w:delText>
        </w:r>
        <w:r w:rsidR="00CD27EE" w:rsidDel="00D472EE">
          <w:delText>sind</w:delText>
        </w:r>
        <w:r w:rsidR="0013028F" w:rsidDel="00D472EE">
          <w:delText>.</w:delText>
        </w:r>
        <w:r w:rsidR="00180089" w:rsidDel="00D472EE">
          <w:delText xml:space="preserve"> </w:delText>
        </w:r>
        <w:r w:rsidR="00464576" w:rsidDel="00D472EE">
          <w:delText>Das wird durch eine Integration der Zeitreihe ermöglicht</w:delText>
        </w:r>
        <w:r w:rsidR="00863730" w:rsidDel="00D472EE">
          <w:delText xml:space="preserve"> (dafür steht das</w:delText>
        </w:r>
        <w:r w:rsidR="00863730" w:rsidRPr="00863730" w:rsidDel="00D472EE">
          <w:rPr>
            <w:i/>
            <w:iCs/>
          </w:rPr>
          <w:delText xml:space="preserve"> I</w:delText>
        </w:r>
        <w:r w:rsidR="00863730" w:rsidDel="00D472EE">
          <w:delText xml:space="preserve"> im Namen des Modeltyps).</w:delText>
        </w:r>
        <w:r w:rsidR="00F818D3" w:rsidDel="00D472EE">
          <w:delText xml:space="preserve"> [Mei20, Sim18]</w:delText>
        </w:r>
      </w:del>
    </w:p>
    <w:p w14:paraId="373D92B6" w14:textId="166D29F2" w:rsidR="00D472EE" w:rsidRDefault="008C4CD3" w:rsidP="00CC2FAD">
      <w:pPr>
        <w:spacing w:after="0"/>
        <w:rPr>
          <w:ins w:id="84" w:author="Zelgai Nemati" w:date="2021-12-08T20:23:00Z"/>
        </w:rPr>
      </w:pPr>
      <w:proofErr w:type="spellStart"/>
      <w:r w:rsidRPr="00D96760">
        <w:t>Seasonal</w:t>
      </w:r>
      <w:proofErr w:type="spellEnd"/>
      <w:r w:rsidRPr="00D96760">
        <w:t xml:space="preserve"> Autoregressive Integrated Moving Average Prognosemodelle, abgekürzt SARIMA-Prognosemodelle, sind eine </w:t>
      </w:r>
      <w:r w:rsidR="005A1FA6" w:rsidRPr="00D96760">
        <w:t>Weiterentwick</w:t>
      </w:r>
      <w:r w:rsidR="005A1FA6">
        <w:t>lung</w:t>
      </w:r>
      <w:r w:rsidR="00D96760">
        <w:t xml:space="preserve"> von ARIMA</w:t>
      </w:r>
      <w:r w:rsidR="00CC0A0A">
        <w:t>-Modellen</w:t>
      </w:r>
      <w:r w:rsidR="00D96760">
        <w:t xml:space="preserve">. SARIMA Prognosemodelle </w:t>
      </w:r>
      <w:r w:rsidR="00AA7C5C">
        <w:t xml:space="preserve">beziehen </w:t>
      </w:r>
      <w:ins w:id="85" w:author="Zelgai Nemati" w:date="2021-12-08T20:24:00Z">
        <w:r w:rsidR="009A08B7">
          <w:t xml:space="preserve">zusätzliche </w:t>
        </w:r>
      </w:ins>
      <w:r w:rsidR="003123F5">
        <w:t>s</w:t>
      </w:r>
      <w:r w:rsidR="00AA7C5C">
        <w:t xml:space="preserve">aisonale Parameter zur Prognose mit ein und sind somit auf </w:t>
      </w:r>
      <w:r w:rsidR="005A1FA6">
        <w:t>s</w:t>
      </w:r>
      <w:r w:rsidR="00AA7C5C">
        <w:t>aisonale Datensätze optimiert</w:t>
      </w:r>
      <w:del w:id="86" w:author="Zelgai Nemati" w:date="2021-12-08T20:24:00Z">
        <w:r w:rsidR="00AA7C5C" w:rsidDel="009A08B7">
          <w:delText xml:space="preserve"> (wie sie in unserem Fall vorliegen)</w:delText>
        </w:r>
      </w:del>
      <w:r w:rsidR="00EC4A90">
        <w:t>.</w:t>
      </w:r>
      <w:r w:rsidR="00F818D3">
        <w:t xml:space="preserve"> [Vag16]</w:t>
      </w:r>
    </w:p>
    <w:p w14:paraId="0AB59AC4" w14:textId="596DF37D" w:rsidR="00CC2FAD" w:rsidRDefault="00D472EE" w:rsidP="00CC2FAD">
      <w:pPr>
        <w:spacing w:after="0"/>
      </w:pPr>
      <w:ins w:id="87" w:author="Zelgai Nemati" w:date="2021-12-08T20:23:00Z">
        <w:r>
          <w:t>Diese beschriebene Beziehung der beiden Modelltypen</w:t>
        </w:r>
      </w:ins>
      <w:ins w:id="88" w:author="Zelgai Nemati" w:date="2021-12-08T20:24:00Z">
        <w:r w:rsidR="00F307C1">
          <w:t xml:space="preserve"> (AR und MA)</w:t>
        </w:r>
      </w:ins>
      <w:ins w:id="89" w:author="Zelgai Nemati" w:date="2021-12-08T20:23:00Z">
        <w:r>
          <w:t xml:space="preserve"> ermöglicht es einem Prognosemodelle mit erhöhter Genauigkeit und verringerter Komplexität zu </w:t>
        </w:r>
      </w:ins>
      <w:ins w:id="90" w:author="Zelgai Nemati" w:date="2021-12-08T20:25:00Z">
        <w:r w:rsidR="00F307C1">
          <w:t>implementieren</w:t>
        </w:r>
      </w:ins>
      <w:ins w:id="91" w:author="Zelgai Nemati" w:date="2021-12-08T20:27:00Z">
        <w:r w:rsidR="006C4BC2">
          <w:t xml:space="preserve"> [Mei20</w:t>
        </w:r>
      </w:ins>
      <w:ins w:id="92" w:author="Zelgai Nemati" w:date="2021-12-08T22:12:00Z">
        <w:r w:rsidR="00CA6085">
          <w:t>, Lar05</w:t>
        </w:r>
      </w:ins>
      <w:ins w:id="93" w:author="Zelgai Nemati" w:date="2021-12-08T22:13:00Z">
        <w:r w:rsidR="001A4C84">
          <w:t>, Soh01</w:t>
        </w:r>
      </w:ins>
      <w:ins w:id="94" w:author="Zelgai Nemati" w:date="2021-12-08T20:27:00Z">
        <w:r w:rsidR="006C4BC2">
          <w:t>]</w:t>
        </w:r>
      </w:ins>
      <w:ins w:id="95" w:author="Zelgai Nemati" w:date="2021-12-08T20:23:00Z">
        <w:r>
          <w:t>.</w:t>
        </w:r>
      </w:ins>
      <w:ins w:id="96" w:author="Zelgai Nemati" w:date="2021-12-08T20:27:00Z">
        <w:r w:rsidR="006C4BC2">
          <w:t xml:space="preserve"> </w:t>
        </w:r>
      </w:ins>
      <w:ins w:id="97" w:author="Zelgai Nemati" w:date="2021-12-08T20:31:00Z">
        <w:r w:rsidR="00EB2E5C">
          <w:t>Die Komplexitätsreduktion führt dazu, dass nach der Validierung der Prognoseparameter eine sch</w:t>
        </w:r>
      </w:ins>
      <w:ins w:id="98" w:author="Zelgai Nemati" w:date="2021-12-08T20:32:00Z">
        <w:r w:rsidR="00EB2E5C">
          <w:t>nelle Kalkulation der</w:t>
        </w:r>
        <w:r w:rsidR="00F9646B">
          <w:t xml:space="preserve"> Prognose </w:t>
        </w:r>
      </w:ins>
      <w:ins w:id="99" w:author="Zelgai Nemati" w:date="2021-12-08T21:50:00Z">
        <w:r w:rsidR="00493B2A">
          <w:t>möglich ist</w:t>
        </w:r>
      </w:ins>
      <w:ins w:id="100" w:author="Zelgai Nemati" w:date="2021-12-08T20:32:00Z">
        <w:r w:rsidR="00F9646B">
          <w:t xml:space="preserve">. </w:t>
        </w:r>
      </w:ins>
      <w:ins w:id="101" w:author="Zelgai Nemati" w:date="2021-12-08T20:23:00Z">
        <w:r>
          <w:t>Ein weiterer entscheidender Vorteil von ARIMA</w:t>
        </w:r>
      </w:ins>
      <w:ins w:id="102" w:author="Zelgai Nemati" w:date="2021-12-08T20:25:00Z">
        <w:r w:rsidR="007E5AD3">
          <w:t xml:space="preserve"> und SARIMA Modellen</w:t>
        </w:r>
      </w:ins>
      <w:ins w:id="103" w:author="Zelgai Nemati" w:date="2021-12-08T20:23:00Z">
        <w:r>
          <w:t xml:space="preserve"> ist, dass sie </w:t>
        </w:r>
      </w:ins>
      <w:ins w:id="104" w:author="Zelgai Nemati" w:date="2021-12-08T20:26:00Z">
        <w:r w:rsidR="00EE5FB3">
          <w:t xml:space="preserve">sowohl auf </w:t>
        </w:r>
      </w:ins>
      <w:ins w:id="105" w:author="Zelgai Nemati" w:date="2021-12-08T20:27:00Z">
        <w:r w:rsidR="006C4BC2">
          <w:t>stationäre</w:t>
        </w:r>
      </w:ins>
      <w:ins w:id="106" w:author="Zelgai Nemati" w:date="2021-12-08T20:26:00Z">
        <w:r w:rsidR="00EE5FB3">
          <w:t xml:space="preserve"> als auch auf nicht stationäre Datensätze</w:t>
        </w:r>
      </w:ins>
      <w:ins w:id="107" w:author="Zelgai Nemati" w:date="2021-12-08T20:23:00Z">
        <w:r>
          <w:t xml:space="preserve"> anwendbar sind</w:t>
        </w:r>
      </w:ins>
      <w:ins w:id="108" w:author="Zelgai Nemati" w:date="2021-12-08T22:12:00Z">
        <w:r w:rsidR="00CA6085">
          <w:t xml:space="preserve"> [Mei20, Lar05]</w:t>
        </w:r>
      </w:ins>
      <w:ins w:id="109" w:author="Zelgai Nemati" w:date="2021-12-08T20:23:00Z">
        <w:r>
          <w:t>. Das wird durch eine Integration der Zeitreihe ermöglicht (dafür steht das</w:t>
        </w:r>
        <w:r w:rsidRPr="00863730">
          <w:rPr>
            <w:i/>
            <w:iCs/>
          </w:rPr>
          <w:t xml:space="preserve"> I</w:t>
        </w:r>
        <w:r>
          <w:t xml:space="preserve"> im Namen des Modeltyps)</w:t>
        </w:r>
      </w:ins>
      <w:ins w:id="110" w:author="Zelgai Nemati" w:date="2021-12-08T20:26:00Z">
        <w:r w:rsidR="00EE5FB3" w:rsidRPr="00EE5FB3">
          <w:t xml:space="preserve"> </w:t>
        </w:r>
        <w:r w:rsidR="00EE5FB3">
          <w:t>[Mei20, Sim18]</w:t>
        </w:r>
      </w:ins>
      <w:ins w:id="111" w:author="Zelgai Nemati" w:date="2021-12-08T20:23:00Z">
        <w:r>
          <w:t xml:space="preserve">. </w:t>
        </w:r>
      </w:ins>
      <w:ins w:id="112" w:author="Zelgai Nemati" w:date="2021-12-08T22:00:00Z">
        <w:r w:rsidR="00FC5C8E">
          <w:t>Außerdem berechnen beide Modelle</w:t>
        </w:r>
      </w:ins>
      <w:ins w:id="113" w:author="Zelgai Nemati" w:date="2021-12-08T20:34:00Z">
        <w:r w:rsidR="002E6EF8">
          <w:t xml:space="preserve"> die Prognose auf Grundlage der Vergangenheitswerte </w:t>
        </w:r>
      </w:ins>
      <w:ins w:id="114" w:author="Zelgai Nemati" w:date="2021-12-08T22:00:00Z">
        <w:r w:rsidR="00C2639E">
          <w:t>(</w:t>
        </w:r>
      </w:ins>
      <w:ins w:id="115" w:author="Zelgai Nemati" w:date="2021-12-08T20:34:00Z">
        <w:r w:rsidR="002E6EF8">
          <w:t>und der vergangenen Fehlerwerte</w:t>
        </w:r>
      </w:ins>
      <w:ins w:id="116" w:author="Zelgai Nemati" w:date="2021-12-08T22:00:00Z">
        <w:r w:rsidR="00C2639E">
          <w:t>)</w:t>
        </w:r>
      </w:ins>
      <w:ins w:id="117" w:author="Zelgai Nemati" w:date="2021-12-08T20:35:00Z">
        <w:r w:rsidR="008750EC">
          <w:t xml:space="preserve"> und gewichten die zeitlich näherliegenden Werte stärker als </w:t>
        </w:r>
      </w:ins>
      <w:ins w:id="118" w:author="Zelgai Nemati" w:date="2021-12-08T20:36:00Z">
        <w:r w:rsidR="008750EC">
          <w:t xml:space="preserve">Werte, die lange in der Vergangenheit </w:t>
        </w:r>
      </w:ins>
      <w:ins w:id="119" w:author="Zelgai Nemati" w:date="2021-12-08T22:00:00Z">
        <w:r w:rsidR="00C2639E">
          <w:t xml:space="preserve">zurück </w:t>
        </w:r>
      </w:ins>
      <w:ins w:id="120" w:author="Zelgai Nemati" w:date="2021-12-08T20:36:00Z">
        <w:r w:rsidR="008750EC">
          <w:t>liegen. Dadurch ist sichergestellt, dass die Modelle auf sich ändernde Eigenschaften des Schwingungssignals optimal reagieren können</w:t>
        </w:r>
      </w:ins>
      <w:ins w:id="121" w:author="Zelgai Nemati" w:date="2021-12-08T22:11:00Z">
        <w:r w:rsidR="0002310D">
          <w:t xml:space="preserve"> [Mei20, </w:t>
        </w:r>
      </w:ins>
      <w:ins w:id="122" w:author="Zelgai Nemati" w:date="2021-12-08T22:13:00Z">
        <w:r w:rsidR="00F86CE9">
          <w:t xml:space="preserve">Lar05, Soh01, </w:t>
        </w:r>
      </w:ins>
      <w:ins w:id="123" w:author="Zelgai Nemati" w:date="2021-12-08T22:11:00Z">
        <w:r w:rsidR="0002310D">
          <w:t>Sim18].</w:t>
        </w:r>
      </w:ins>
    </w:p>
    <w:p w14:paraId="426C8D1A" w14:textId="3A4243E9" w:rsidR="00486473" w:rsidRDefault="00CC2FAD" w:rsidP="00CC2FAD">
      <w:pPr>
        <w:spacing w:after="0" w:line="240" w:lineRule="auto"/>
        <w:jc w:val="left"/>
      </w:pPr>
      <w:r>
        <w:br w:type="page"/>
      </w:r>
    </w:p>
    <w:p w14:paraId="1B3417BD" w14:textId="5CC36848" w:rsidR="00CC2FAD" w:rsidRDefault="00CC2FAD" w:rsidP="00CC2FAD">
      <w:pPr>
        <w:pStyle w:val="berschrift3"/>
      </w:pPr>
      <w:bookmarkStart w:id="124" w:name="_Toc90808477"/>
      <w:r>
        <w:lastRenderedPageBreak/>
        <w:t>SARIMA</w:t>
      </w:r>
      <w:bookmarkEnd w:id="124"/>
    </w:p>
    <w:p w14:paraId="4F847DAD" w14:textId="0922893B" w:rsidR="00CC2FAD" w:rsidRDefault="00CC2FAD" w:rsidP="00CC2FAD">
      <w:r>
        <w:t>Fff</w:t>
      </w:r>
    </w:p>
    <w:p w14:paraId="0C49A167" w14:textId="1A0DF0C1" w:rsidR="00CC2FAD" w:rsidRPr="00CC2FAD" w:rsidRDefault="00CC2FAD" w:rsidP="00CC2FAD">
      <w:pPr>
        <w:spacing w:after="0" w:line="240" w:lineRule="auto"/>
        <w:jc w:val="left"/>
      </w:pPr>
      <w:r>
        <w:br w:type="page"/>
      </w:r>
    </w:p>
    <w:p w14:paraId="4C11097E" w14:textId="799043C2" w:rsidR="006867A2" w:rsidRDefault="00990EA6" w:rsidP="00191C37">
      <w:pPr>
        <w:pStyle w:val="berschrift3"/>
      </w:pPr>
      <w:bookmarkStart w:id="125" w:name="_Toc90808478"/>
      <w:r>
        <w:lastRenderedPageBreak/>
        <w:t>Prophet</w:t>
      </w:r>
      <w:r w:rsidR="00573E8D">
        <w:t xml:space="preserve"> (Neuronales Netzwerk)</w:t>
      </w:r>
      <w:bookmarkEnd w:id="125"/>
    </w:p>
    <w:p w14:paraId="718D1A2F" w14:textId="39C5A7DB" w:rsidR="009F7A5E" w:rsidRDefault="009F7A5E" w:rsidP="00CC2FAD">
      <w:pPr>
        <w:spacing w:after="0"/>
      </w:pPr>
      <w:r>
        <w:t>Um die Eingangs formulierte Fragestellung</w:t>
      </w:r>
      <w:r w:rsidR="002B52A7">
        <w:t xml:space="preserve">, </w:t>
      </w:r>
      <w:r w:rsidR="003123F5">
        <w:t xml:space="preserve">wie genau die </w:t>
      </w:r>
      <w:r w:rsidR="002B52A7">
        <w:t>T</w:t>
      </w:r>
      <w:r w:rsidR="003123F5">
        <w:t>urmkinematik für die nächsten Sekunden und Minuten vorher</w:t>
      </w:r>
      <w:r w:rsidR="00101F8E">
        <w:t>gesagt werden kann</w:t>
      </w:r>
      <w:r w:rsidR="002B52A7">
        <w:t>,</w:t>
      </w:r>
      <w:r w:rsidR="003123F5">
        <w:t xml:space="preserve"> </w:t>
      </w:r>
      <w:r>
        <w:t>fundiert beantworten zu können, sollen im Rahmen dieser Arbeit nicht nur statistische Methoden, sondern auch Neuronale Netze zur Kurzzeitprognose der Turmschwingungskinematik verwendet werden</w:t>
      </w:r>
      <w:r w:rsidR="00F0563C">
        <w:t>, da diese eventuell bessere Ergebnisse hervorbringen.</w:t>
      </w:r>
    </w:p>
    <w:p w14:paraId="1DEFF367" w14:textId="6E7F3768" w:rsidR="003A5A7E" w:rsidRDefault="003A5A7E" w:rsidP="00CC2FAD">
      <w:pPr>
        <w:spacing w:after="0"/>
      </w:pPr>
      <w:r>
        <w:t xml:space="preserve">Prophet ist ein vom Unternehmen Facebook entwickeltes </w:t>
      </w:r>
      <w:r w:rsidR="009F7A5E">
        <w:t>Zeitreihen-Prognose</w:t>
      </w:r>
      <w:r>
        <w:t xml:space="preserve">-Tool bzw. Framework, welches </w:t>
      </w:r>
      <w:r w:rsidR="003123F5">
        <w:t>o</w:t>
      </w:r>
      <w:r>
        <w:t>pen-</w:t>
      </w:r>
      <w:r w:rsidR="003123F5">
        <w:t>s</w:t>
      </w:r>
      <w:r>
        <w:t>ource ist und mithilfe der Programmiersprachen R und Python benutzt werden kann.</w:t>
      </w:r>
      <w:r w:rsidR="009F7A5E">
        <w:t xml:space="preserve"> Eine detaillierte Dokumentation ist unter folgendem Link aufrufbar:</w:t>
      </w:r>
    </w:p>
    <w:p w14:paraId="08123982" w14:textId="77831ED7" w:rsidR="009F7A5E" w:rsidRPr="009F7A5E" w:rsidRDefault="009F7A5E" w:rsidP="00CC2FAD">
      <w:pPr>
        <w:spacing w:after="0"/>
        <w:jc w:val="center"/>
        <w:rPr>
          <w:b/>
          <w:bCs/>
        </w:rPr>
      </w:pPr>
      <w:r w:rsidRPr="009F7A5E">
        <w:rPr>
          <w:b/>
          <w:bCs/>
        </w:rPr>
        <w:t>https://facebook.github.io/prophet/docs/quick_start.html#python-api</w:t>
      </w:r>
    </w:p>
    <w:p w14:paraId="45A56E6E" w14:textId="64BB3ECD" w:rsidR="009F7A5E" w:rsidRDefault="009F7A5E" w:rsidP="00CC2FAD">
      <w:pPr>
        <w:spacing w:after="0"/>
      </w:pPr>
      <w:r>
        <w:t xml:space="preserve">Die Analyse bzw. Prognose durch Prophet basiert auf einem neuronalen Netz, welches stark konfigurierbar ist. Dadurch ist es möglich das initial für </w:t>
      </w:r>
      <w:r w:rsidR="00F0563C">
        <w:t>w</w:t>
      </w:r>
      <w:r>
        <w:t>irtschaftswissenschaftliche Fragestellungen entwickelte Netz auf diverse Fragestellungen zu adaptieren.</w:t>
      </w:r>
      <w:r w:rsidR="00F0563C">
        <w:t xml:space="preserve"> [Tay17]</w:t>
      </w:r>
    </w:p>
    <w:p w14:paraId="1E99C24A" w14:textId="4CD323D5" w:rsidR="00F0563C" w:rsidRDefault="00F0563C" w:rsidP="00CC2FAD">
      <w:pPr>
        <w:spacing w:after="0"/>
      </w:pPr>
      <w:r>
        <w:t>Im Rahmen dieser Arbeit wird Prophet gegenüber anderen Neuronalen Netzwerk</w:t>
      </w:r>
      <w:r w:rsidR="009D7FEF">
        <w:t>en</w:t>
      </w:r>
      <w:r>
        <w:t xml:space="preserve"> bevorzugt, da es einen besonders starken Fokus auf die </w:t>
      </w:r>
      <w:proofErr w:type="spellStart"/>
      <w:r>
        <w:t>Saisonalitätskomponente</w:t>
      </w:r>
      <w:proofErr w:type="spellEnd"/>
      <w:r>
        <w:t xml:space="preserve"> legt und die Turmschwingungskinematik wie beschrieben </w:t>
      </w:r>
      <w:r w:rsidR="003123F5">
        <w:t>s</w:t>
      </w:r>
      <w:r>
        <w:t>aisonale Daten</w:t>
      </w:r>
      <w:ins w:id="126" w:author="Zelgai Nemati" w:date="2021-12-08T20:12:00Z">
        <w:r w:rsidR="002572DE">
          <w:t>, für kurze Betrachtungsintervalle,</w:t>
        </w:r>
      </w:ins>
      <w:r>
        <w:t xml:space="preserve"> hervorbringt. Ein weitere</w:t>
      </w:r>
      <w:r w:rsidR="003123F5">
        <w:t>s</w:t>
      </w:r>
      <w:r>
        <w:t xml:space="preserve"> </w:t>
      </w:r>
      <w:r w:rsidR="003123F5">
        <w:t>a</w:t>
      </w:r>
      <w:r>
        <w:t>usschlaggebende</w:t>
      </w:r>
      <w:r w:rsidR="003123F5">
        <w:t>s</w:t>
      </w:r>
      <w:r>
        <w:t xml:space="preserve"> </w:t>
      </w:r>
      <w:r w:rsidR="003123F5">
        <w:t>Argument</w:t>
      </w:r>
      <w:r>
        <w:t xml:space="preserve"> ist, dass </w:t>
      </w:r>
      <w:r w:rsidR="008A63D4">
        <w:t xml:space="preserve">es </w:t>
      </w:r>
      <w:r>
        <w:t>mithilfe von Prophet</w:t>
      </w:r>
      <w:r w:rsidR="008A63D4">
        <w:t xml:space="preserve"> möglich ist</w:t>
      </w:r>
      <w:r>
        <w:t xml:space="preserve"> die Prognose in Echtzeit</w:t>
      </w:r>
      <w:r w:rsidR="00612273">
        <w:t xml:space="preserve"> zu</w:t>
      </w:r>
      <w:r>
        <w:t xml:space="preserve"> testen und optimieren, sodass es besonders in IoT Szenarien </w:t>
      </w:r>
      <w:r w:rsidR="003123F5">
        <w:t>zu besseren Ergebnissen führt</w:t>
      </w:r>
      <w:r>
        <w:t>. [Tay17]</w:t>
      </w:r>
    </w:p>
    <w:p w14:paraId="5B127A1E" w14:textId="2F7AFD3C" w:rsidR="00A946B8" w:rsidRDefault="00A946B8">
      <w:pPr>
        <w:spacing w:after="0" w:line="240" w:lineRule="auto"/>
        <w:jc w:val="left"/>
      </w:pPr>
      <w:r>
        <w:br w:type="page"/>
      </w:r>
    </w:p>
    <w:p w14:paraId="1C51C223" w14:textId="61D634C1" w:rsidR="00A946B8" w:rsidRDefault="00A946B8" w:rsidP="00657B2B">
      <w:pPr>
        <w:pStyle w:val="berschrift2"/>
      </w:pPr>
      <w:bookmarkStart w:id="127" w:name="_Toc90808479"/>
      <w:r>
        <w:lastRenderedPageBreak/>
        <w:t>Sensordaten und Datenverarbeitung</w:t>
      </w:r>
      <w:bookmarkEnd w:id="127"/>
    </w:p>
    <w:p w14:paraId="19F4E533" w14:textId="0A78DC55" w:rsidR="00657B2B" w:rsidRDefault="00657B2B" w:rsidP="00657B2B">
      <w:r>
        <w:t>…</w:t>
      </w:r>
    </w:p>
    <w:p w14:paraId="59A965B8" w14:textId="61E208EA" w:rsidR="00657B2B" w:rsidRDefault="00657B2B" w:rsidP="00657B2B">
      <w:pPr>
        <w:pStyle w:val="berschrift1"/>
      </w:pPr>
      <w:bookmarkStart w:id="128" w:name="_Toc90808480"/>
      <w:r>
        <w:lastRenderedPageBreak/>
        <w:t>Kurzzeitprognose der Turmschwingungskinematik</w:t>
      </w:r>
      <w:bookmarkEnd w:id="128"/>
    </w:p>
    <w:p w14:paraId="377CD1B0" w14:textId="30BC8EB7" w:rsidR="00657B2B" w:rsidRDefault="00657B2B" w:rsidP="00657B2B">
      <w:pPr>
        <w:pStyle w:val="berschrift2"/>
      </w:pPr>
      <w:bookmarkStart w:id="129" w:name="_Toc90808481"/>
      <w:r>
        <w:t>ARIMA</w:t>
      </w:r>
      <w:bookmarkEnd w:id="129"/>
    </w:p>
    <w:p w14:paraId="561B8EEF" w14:textId="6E706835" w:rsidR="00657B2B" w:rsidRDefault="00657B2B" w:rsidP="00657B2B">
      <w:pPr>
        <w:pStyle w:val="berschrift3"/>
      </w:pPr>
      <w:bookmarkStart w:id="130" w:name="_Toc90808482"/>
      <w:r>
        <w:t>Umsetzung</w:t>
      </w:r>
      <w:bookmarkEnd w:id="130"/>
    </w:p>
    <w:p w14:paraId="695AB868" w14:textId="4652F603" w:rsidR="00657B2B" w:rsidRDefault="00657B2B" w:rsidP="00657B2B">
      <w:pPr>
        <w:pStyle w:val="berschrift3"/>
      </w:pPr>
      <w:bookmarkStart w:id="131" w:name="_Toc90808483"/>
      <w:r>
        <w:t>Auswertung</w:t>
      </w:r>
      <w:bookmarkEnd w:id="131"/>
    </w:p>
    <w:p w14:paraId="77B4A48F" w14:textId="68A677F4" w:rsidR="00657B2B" w:rsidRDefault="00657B2B" w:rsidP="00657B2B"/>
    <w:p w14:paraId="63B341DE" w14:textId="6E416C59" w:rsidR="00657B2B" w:rsidRDefault="00657B2B" w:rsidP="00657B2B">
      <w:pPr>
        <w:pStyle w:val="berschrift2"/>
      </w:pPr>
      <w:bookmarkStart w:id="132" w:name="_Toc90808484"/>
      <w:r>
        <w:t>SARIMA</w:t>
      </w:r>
      <w:bookmarkEnd w:id="132"/>
    </w:p>
    <w:p w14:paraId="6EF2DAF4" w14:textId="77777777" w:rsidR="00657B2B" w:rsidRDefault="00657B2B" w:rsidP="00657B2B">
      <w:pPr>
        <w:pStyle w:val="berschrift3"/>
      </w:pPr>
      <w:bookmarkStart w:id="133" w:name="_Toc90808485"/>
      <w:r>
        <w:t>Umsetzung</w:t>
      </w:r>
      <w:bookmarkEnd w:id="133"/>
    </w:p>
    <w:p w14:paraId="75C6C5C3" w14:textId="77777777" w:rsidR="00657B2B" w:rsidRPr="00657B2B" w:rsidRDefault="00657B2B" w:rsidP="00657B2B">
      <w:pPr>
        <w:pStyle w:val="berschrift3"/>
      </w:pPr>
      <w:bookmarkStart w:id="134" w:name="_Toc90808486"/>
      <w:r>
        <w:t>Auswertung</w:t>
      </w:r>
      <w:bookmarkEnd w:id="134"/>
    </w:p>
    <w:p w14:paraId="1A5EDE03" w14:textId="29D7B219" w:rsidR="00657B2B" w:rsidRDefault="00657B2B" w:rsidP="00657B2B"/>
    <w:p w14:paraId="1F66BC92" w14:textId="6CA1F193" w:rsidR="00657B2B" w:rsidRDefault="00657B2B" w:rsidP="00657B2B">
      <w:pPr>
        <w:pStyle w:val="berschrift2"/>
      </w:pPr>
      <w:bookmarkStart w:id="135" w:name="_Toc90808487"/>
      <w:r>
        <w:t>Prophet (Neuronales Netzwerk)</w:t>
      </w:r>
      <w:bookmarkEnd w:id="135"/>
    </w:p>
    <w:p w14:paraId="435D0049" w14:textId="77777777" w:rsidR="00657B2B" w:rsidRDefault="00657B2B" w:rsidP="00657B2B">
      <w:pPr>
        <w:pStyle w:val="berschrift3"/>
      </w:pPr>
      <w:bookmarkStart w:id="136" w:name="_Toc90808488"/>
      <w:r>
        <w:t>Umsetzung</w:t>
      </w:r>
      <w:bookmarkEnd w:id="136"/>
    </w:p>
    <w:p w14:paraId="61E0C2CA" w14:textId="77777777" w:rsidR="00657B2B" w:rsidRPr="00657B2B" w:rsidRDefault="00657B2B" w:rsidP="00657B2B">
      <w:pPr>
        <w:pStyle w:val="berschrift3"/>
      </w:pPr>
      <w:bookmarkStart w:id="137" w:name="_Toc90808489"/>
      <w:r>
        <w:t>Auswertung</w:t>
      </w:r>
      <w:bookmarkEnd w:id="137"/>
    </w:p>
    <w:p w14:paraId="52D835CF" w14:textId="4504CFA0" w:rsidR="00657B2B" w:rsidRDefault="005D2B12" w:rsidP="005D2B12">
      <w:pPr>
        <w:pStyle w:val="berschrift1"/>
      </w:pPr>
      <w:bookmarkStart w:id="138" w:name="_Toc90808490"/>
      <w:r>
        <w:lastRenderedPageBreak/>
        <w:t>Contact Elements Integration</w:t>
      </w:r>
      <w:bookmarkEnd w:id="138"/>
    </w:p>
    <w:p w14:paraId="649E1486" w14:textId="4D18DA77" w:rsidR="005D2B12" w:rsidRDefault="005D2B12" w:rsidP="005D2B12"/>
    <w:p w14:paraId="4D81F214" w14:textId="2302C8BD" w:rsidR="005D2B12" w:rsidRDefault="005D2B12" w:rsidP="005D2B12">
      <w:proofErr w:type="spellStart"/>
      <w:r>
        <w:t>Dd</w:t>
      </w:r>
      <w:proofErr w:type="spellEnd"/>
    </w:p>
    <w:p w14:paraId="24F3B66A" w14:textId="091F1DF8" w:rsidR="005D2B12" w:rsidRDefault="005D2B12" w:rsidP="005D2B12">
      <w:pPr>
        <w:pStyle w:val="berschrift1"/>
      </w:pPr>
      <w:bookmarkStart w:id="139" w:name="_Toc90808491"/>
      <w:r>
        <w:lastRenderedPageBreak/>
        <w:t>Fazit und Ausblick</w:t>
      </w:r>
      <w:bookmarkEnd w:id="139"/>
    </w:p>
    <w:p w14:paraId="09CD6A78" w14:textId="632D433D" w:rsidR="005D2B12" w:rsidRPr="005D2B12" w:rsidRDefault="005D2B12" w:rsidP="005D2B12">
      <w:proofErr w:type="spellStart"/>
      <w:r>
        <w:t>ffff</w:t>
      </w:r>
      <w:proofErr w:type="spellEnd"/>
    </w:p>
    <w:bookmarkEnd w:id="10"/>
    <w:p w14:paraId="6EDFFA84" w14:textId="77777777" w:rsidR="0089263C" w:rsidRDefault="0089263C" w:rsidP="0089263C"/>
    <w:p w14:paraId="3B6B25D5" w14:textId="77777777" w:rsidR="005D2B12" w:rsidRDefault="005D2B12" w:rsidP="0089263C"/>
    <w:p w14:paraId="5B1CB44E" w14:textId="7290E341" w:rsidR="005D2B12" w:rsidRPr="0089263C" w:rsidRDefault="005D2B12" w:rsidP="0089263C">
      <w:pPr>
        <w:sectPr w:rsidR="005D2B12" w:rsidRPr="0089263C" w:rsidSect="00C23769">
          <w:headerReference w:type="default" r:id="rId21"/>
          <w:pgSz w:w="11906" w:h="16838"/>
          <w:pgMar w:top="1418" w:right="1701" w:bottom="1134" w:left="1418" w:header="709" w:footer="709" w:gutter="0"/>
          <w:pgNumType w:start="1"/>
          <w:cols w:space="708"/>
          <w:docGrid w:linePitch="360"/>
        </w:sectPr>
      </w:pPr>
    </w:p>
    <w:bookmarkStart w:id="141" w:name="_Toc90808492" w:displacedByCustomXml="next"/>
    <w:sdt>
      <w:sdtPr>
        <w:rPr>
          <w:rFonts w:eastAsia="Calibri"/>
          <w:b w:val="0"/>
          <w:bCs w:val="0"/>
          <w:sz w:val="24"/>
          <w:szCs w:val="22"/>
        </w:rPr>
        <w:id w:val="227801363"/>
        <w:docPartObj>
          <w:docPartGallery w:val="Bibliographies"/>
          <w:docPartUnique/>
        </w:docPartObj>
      </w:sdtPr>
      <w:sdtEndPr/>
      <w:sdtContent>
        <w:p w14:paraId="773E0DDE" w14:textId="469860A6" w:rsidR="00635FF9" w:rsidRDefault="00635FF9" w:rsidP="00635FF9">
          <w:pPr>
            <w:pStyle w:val="berschrift1"/>
          </w:pPr>
          <w:r>
            <w:t>Literatur</w:t>
          </w:r>
          <w:bookmarkEnd w:id="141"/>
        </w:p>
        <w:sdt>
          <w:sdtPr>
            <w:id w:val="111145805"/>
          </w:sdtPr>
          <w:sdtEndPr/>
          <w:sdtContent>
            <w:p w14:paraId="457BE81A" w14:textId="7989847C" w:rsidR="00C300ED" w:rsidRDefault="00C300ED" w:rsidP="0054153D">
              <w:pPr>
                <w:spacing w:after="0"/>
                <w:jc w:val="left"/>
                <w:rPr>
                  <w:ins w:id="142" w:author="Zelgai Nemati" w:date="2021-12-08T20:40:00Z"/>
                  <w:lang w:val="en-US"/>
                </w:rPr>
              </w:pPr>
              <w:r w:rsidRPr="000001FF">
                <w:rPr>
                  <w:b/>
                  <w:bCs/>
                  <w:lang w:val="en-US"/>
                </w:rPr>
                <w:t>[Ire20]</w:t>
              </w:r>
              <w:r w:rsidR="001A3D32">
                <w:rPr>
                  <w:lang w:val="en-US"/>
                </w:rPr>
                <w:tab/>
              </w:r>
              <w:r w:rsidRPr="000001FF">
                <w:rPr>
                  <w:lang w:val="en-US"/>
                </w:rPr>
                <w:t xml:space="preserve">IRENA </w:t>
              </w:r>
              <w:r w:rsidR="001050BD">
                <w:rPr>
                  <w:lang w:val="en-US"/>
                </w:rPr>
                <w:t>(</w:t>
              </w:r>
              <w:r w:rsidRPr="000001FF">
                <w:rPr>
                  <w:lang w:val="en-US"/>
                </w:rPr>
                <w:t>2020</w:t>
              </w:r>
              <w:r w:rsidR="001050BD">
                <w:rPr>
                  <w:lang w:val="en-US"/>
                </w:rPr>
                <w:t>).</w:t>
              </w:r>
              <w:r w:rsidRPr="000001FF">
                <w:rPr>
                  <w:lang w:val="en-US"/>
                </w:rPr>
                <w:t xml:space="preserve"> Renewable Power Generation Costs in 2019 </w:t>
              </w:r>
              <w:r w:rsidR="00E23B5C">
                <w:rPr>
                  <w:lang w:val="en-US"/>
                </w:rPr>
                <w:t>(</w:t>
              </w:r>
              <w:r w:rsidRPr="000001FF">
                <w:rPr>
                  <w:lang w:val="en-US"/>
                </w:rPr>
                <w:t>S</w:t>
              </w:r>
              <w:r w:rsidR="00E23B5C">
                <w:rPr>
                  <w:lang w:val="en-US"/>
                </w:rPr>
                <w:t>.</w:t>
              </w:r>
              <w:r w:rsidRPr="000001FF">
                <w:rPr>
                  <w:lang w:val="en-US"/>
                </w:rPr>
                <w:t xml:space="preserve"> </w:t>
              </w:r>
              <w:r w:rsidR="00DF11A1" w:rsidRPr="000001FF">
                <w:rPr>
                  <w:lang w:val="en-US"/>
                </w:rPr>
                <w:t>46-60</w:t>
              </w:r>
              <w:r w:rsidR="00E23B5C">
                <w:rPr>
                  <w:lang w:val="en-US"/>
                </w:rPr>
                <w:t>)</w:t>
              </w:r>
            </w:p>
            <w:p w14:paraId="2BAC765E" w14:textId="11A6B543" w:rsidR="00705B2C" w:rsidRDefault="00705B2C">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Change w:id="143" w:author="Zelgai Nemati" w:date="2021-12-08T20:40:00Z">
                  <w:pPr>
                    <w:spacing w:after="0"/>
                    <w:jc w:val="left"/>
                  </w:pPr>
                </w:pPrChange>
              </w:pPr>
              <w:ins w:id="144" w:author="Zelgai Nemati" w:date="2021-12-08T20:40:00Z">
                <w:r w:rsidRPr="00333960">
                  <w:rPr>
                    <w:b/>
                    <w:bCs/>
                    <w:lang w:val="en-US"/>
                  </w:rPr>
                  <w:t>[Lar05]</w:t>
                </w:r>
                <w:r>
                  <w:rPr>
                    <w:lang w:val="en-US"/>
                  </w:rPr>
                  <w:tab/>
                </w:r>
                <w:proofErr w:type="spellStart"/>
                <w:r>
                  <w:rPr>
                    <w:lang w:val="en-US"/>
                  </w:rPr>
                  <w:t>Larchez</w:t>
                </w:r>
                <w:proofErr w:type="spellEnd"/>
                <w:r>
                  <w:rPr>
                    <w:lang w:val="en-US"/>
                  </w:rPr>
                  <w:t xml:space="preserve"> A., &amp; </w:t>
                </w:r>
                <w:proofErr w:type="spellStart"/>
                <w:r>
                  <w:rPr>
                    <w:lang w:val="en-US"/>
                  </w:rPr>
                  <w:t>Naghdy</w:t>
                </w:r>
                <w:proofErr w:type="spellEnd"/>
                <w:r>
                  <w:rPr>
                    <w:lang w:val="en-US"/>
                  </w:rPr>
                  <w:t xml:space="preserve"> F. (2005). Real time prediction of vehicle mirror vibration</w:t>
                </w:r>
              </w:ins>
            </w:p>
            <w:p w14:paraId="7462A5B4" w14:textId="305D9F50" w:rsidR="006A3B97" w:rsidRP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rPr>
              </w:pPr>
              <w:r w:rsidRPr="00C84265">
                <w:rPr>
                  <w:rFonts w:cs="Arial"/>
                  <w:b/>
                  <w:bCs/>
                  <w:szCs w:val="24"/>
                  <w:lang w:val="en-US"/>
                </w:rPr>
                <w:t>[Mei20]</w:t>
              </w:r>
              <w:r w:rsidRPr="00C84265">
                <w:rPr>
                  <w:rFonts w:cs="Arial"/>
                  <w:szCs w:val="24"/>
                  <w:lang w:val="en-US"/>
                </w:rPr>
                <w:tab/>
                <w:t xml:space="preserve">Meier J. H. (2020). </w:t>
              </w:r>
              <w:r w:rsidRPr="0033629B">
                <w:rPr>
                  <w:rFonts w:cs="Arial"/>
                  <w:szCs w:val="24"/>
                </w:rPr>
                <w:t>G</w:t>
              </w:r>
              <w:r>
                <w:rPr>
                  <w:rFonts w:cs="Arial"/>
                  <w:szCs w:val="24"/>
                </w:rPr>
                <w:t>retl Tutorium (deutsch) – AR, MA, ARMA, ARIMA und ARIMAX-Modelle.</w:t>
              </w:r>
            </w:p>
            <w:p w14:paraId="4BDE0FA6" w14:textId="77777777" w:rsidR="00150003" w:rsidRDefault="00477458"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pPr>
              <w:r w:rsidRPr="00064F40">
                <w:rPr>
                  <w:b/>
                  <w:bCs/>
                </w:rPr>
                <w:t>[Neu06]</w:t>
              </w:r>
              <w:r w:rsidRPr="00BA0A4F">
                <w:tab/>
                <w:t>Neusser K. (2006). Zeitreihenanalyse i</w:t>
              </w:r>
              <w:r>
                <w:t xml:space="preserve">n den Wirtschaftswissenschaften </w:t>
              </w:r>
            </w:p>
            <w:p w14:paraId="519262A3" w14:textId="0EFF0A01" w:rsidR="00477458" w:rsidRPr="00B915DF" w:rsidRDefault="00150003" w:rsidP="00477458">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b/>
                  <w:bCs/>
                </w:rPr>
                <w:tab/>
              </w:r>
              <w:r w:rsidR="00477458" w:rsidRPr="00B915DF">
                <w:rPr>
                  <w:lang w:val="en-US"/>
                </w:rPr>
                <w:t>(</w:t>
              </w:r>
              <w:proofErr w:type="gramStart"/>
              <w:r w:rsidR="00477458" w:rsidRPr="00B915DF">
                <w:rPr>
                  <w:lang w:val="en-US"/>
                </w:rPr>
                <w:t>3th</w:t>
              </w:r>
              <w:proofErr w:type="gramEnd"/>
              <w:r w:rsidR="00477458" w:rsidRPr="00B915DF">
                <w:rPr>
                  <w:lang w:val="en-US"/>
                </w:rPr>
                <w:t xml:space="preserve"> ed.) </w:t>
              </w:r>
              <w:proofErr w:type="spellStart"/>
              <w:r w:rsidR="00477458" w:rsidRPr="00B915DF">
                <w:rPr>
                  <w:lang w:val="en-US"/>
                </w:rPr>
                <w:t>Vieweg</w:t>
              </w:r>
              <w:proofErr w:type="spellEnd"/>
              <w:r w:rsidR="00477458" w:rsidRPr="00B915DF">
                <w:rPr>
                  <w:lang w:val="en-US"/>
                </w:rPr>
                <w:t xml:space="preserve"> + Teubner</w:t>
              </w:r>
            </w:p>
            <w:p w14:paraId="75B47721" w14:textId="6816B770" w:rsidR="00DC185F" w:rsidRPr="0003403E" w:rsidRDefault="00DC185F" w:rsidP="006F6B84">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03403E">
                <w:rPr>
                  <w:rFonts w:cs="Arial"/>
                  <w:szCs w:val="24"/>
                  <w:lang w:val="en-US"/>
                </w:rPr>
                <w:tab/>
                <w:t>https://www.youtube.com/watch?v=dsdNNrbSXHc</w:t>
              </w:r>
            </w:p>
            <w:p w14:paraId="4DCC0BFA" w14:textId="77777777" w:rsidR="00B915DF" w:rsidRPr="00361C71" w:rsidRDefault="00B915DF" w:rsidP="00B915DF">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sidRPr="00361C71">
                <w:rPr>
                  <w:b/>
                  <w:bCs/>
                </w:rPr>
                <w:t>[San20]</w:t>
              </w:r>
              <w:r w:rsidRPr="00E81FAD">
                <w:tab/>
                <w:t>Sander A., &amp; Haselsteiner A.</w:t>
              </w:r>
              <w:r>
                <w:t xml:space="preserve"> F., &amp; </w:t>
              </w:r>
              <w:proofErr w:type="spellStart"/>
              <w:r>
                <w:t>Barat</w:t>
              </w:r>
              <w:proofErr w:type="spellEnd"/>
              <w:r>
                <w:t xml:space="preserve"> K., &amp; Janssen M., &amp; </w:t>
              </w:r>
              <w:proofErr w:type="spellStart"/>
              <w:r>
                <w:t>Oelker</w:t>
              </w:r>
              <w:proofErr w:type="spellEnd"/>
              <w:r>
                <w:t xml:space="preserve"> S., &amp; Ohlendorf J. H., &amp; Thoben K. D. (2020). </w:t>
              </w:r>
              <w:r w:rsidRPr="00361C71">
                <w:rPr>
                  <w:lang w:val="en-US"/>
                </w:rPr>
                <w:t xml:space="preserve">Relative Motion during single blade installation: Measurements from the </w:t>
              </w:r>
              <w:proofErr w:type="gramStart"/>
              <w:r w:rsidRPr="00361C71">
                <w:rPr>
                  <w:lang w:val="en-US"/>
                </w:rPr>
                <w:t>n</w:t>
              </w:r>
              <w:r>
                <w:rPr>
                  <w:lang w:val="en-US"/>
                </w:rPr>
                <w:t>orth sea</w:t>
              </w:r>
              <w:proofErr w:type="gramEnd"/>
            </w:p>
            <w:p w14:paraId="4DAE6DF5" w14:textId="71C0F9E4" w:rsidR="00D464EE" w:rsidRPr="00B915DF" w:rsidRDefault="00B915DF" w:rsidP="00F818D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r>
                <w:rPr>
                  <w:lang w:val="en-US"/>
                </w:rPr>
                <w:tab/>
              </w:r>
              <w:r w:rsidR="00D464EE" w:rsidRPr="00D464EE">
                <w:rPr>
                  <w:lang w:val="en-US"/>
                </w:rPr>
                <w:t>https://www.researchgate.net/publication/339916345_Relative_Motion_During_Single_Blade_Installation_Measurements_From_the_North_Sea</w:t>
              </w:r>
            </w:p>
            <w:p w14:paraId="7774E241" w14:textId="77777777" w:rsidR="003D2554" w:rsidRDefault="005F1C9D"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B915DF">
                <w:rPr>
                  <w:rFonts w:cs="Arial"/>
                  <w:b/>
                  <w:bCs/>
                  <w:szCs w:val="24"/>
                </w:rPr>
                <w:t>[San21]</w:t>
              </w:r>
              <w:r w:rsidRPr="001A3BC6">
                <w:rPr>
                  <w:rFonts w:cs="Arial"/>
                  <w:szCs w:val="24"/>
                </w:rPr>
                <w:tab/>
              </w:r>
              <w:r w:rsidR="001A3BC6" w:rsidRPr="001A3BC6">
                <w:rPr>
                  <w:rFonts w:cs="Arial"/>
                  <w:szCs w:val="24"/>
                </w:rPr>
                <w:t>Sander A., &amp; Haselsteiner A.</w:t>
              </w:r>
              <w:r w:rsidR="001A3BC6">
                <w:rPr>
                  <w:rFonts w:cs="Arial"/>
                  <w:szCs w:val="24"/>
                </w:rPr>
                <w:t xml:space="preserve">, &amp; </w:t>
              </w:r>
              <w:proofErr w:type="spellStart"/>
              <w:r w:rsidR="001A3BC6">
                <w:rPr>
                  <w:rFonts w:cs="Arial"/>
                  <w:szCs w:val="24"/>
                </w:rPr>
                <w:t>Holmann</w:t>
              </w:r>
              <w:proofErr w:type="spellEnd"/>
              <w:r w:rsidR="001A3BC6">
                <w:rPr>
                  <w:rFonts w:cs="Arial"/>
                  <w:szCs w:val="24"/>
                </w:rPr>
                <w:t xml:space="preserve"> B. (2021</w:t>
              </w:r>
              <w:r w:rsidR="00A10E46">
                <w:rPr>
                  <w:rFonts w:cs="Arial"/>
                  <w:szCs w:val="24"/>
                </w:rPr>
                <w:t xml:space="preserve">). </w:t>
              </w:r>
              <w:r w:rsidR="00A10E46" w:rsidRPr="00A10E46">
                <w:rPr>
                  <w:rFonts w:cs="Arial"/>
                  <w:szCs w:val="24"/>
                  <w:lang w:val="en-US"/>
                </w:rPr>
                <w:t>Could mass eccentricity explain t</w:t>
              </w:r>
              <w:r w:rsidR="00A10E46">
                <w:rPr>
                  <w:rFonts w:cs="Arial"/>
                  <w:szCs w:val="24"/>
                  <w:lang w:val="en-US"/>
                </w:rPr>
                <w:t>he formation of orbits in the wind turbines?</w:t>
              </w:r>
            </w:p>
            <w:p w14:paraId="287B0055" w14:textId="5BFD8C12" w:rsidR="003D2554" w:rsidRDefault="003D2554"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00F818D3" w:rsidRPr="00F818D3">
                <w:rPr>
                  <w:rFonts w:cs="Arial"/>
                  <w:szCs w:val="24"/>
                  <w:lang w:val="en-US"/>
                </w:rPr>
                <w:t>https://www.researchgate.net/publication/355582885_Could_mass_eccentricity_explain_the_formation_of_orbits_in_wind_turbines</w:t>
              </w:r>
            </w:p>
            <w:p w14:paraId="61C5E14A" w14:textId="7F3F1044" w:rsidR="00F818D3" w:rsidRPr="00F818D3" w:rsidRDefault="00F818D3" w:rsidP="006A3B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ind w:left="1416" w:hanging="1416"/>
                <w:jc w:val="left"/>
                <w:rPr>
                  <w:rFonts w:cs="Arial"/>
                  <w:szCs w:val="24"/>
                </w:rPr>
              </w:pPr>
              <w:r w:rsidRPr="003E1238">
                <w:rPr>
                  <w:rFonts w:cs="Arial"/>
                  <w:b/>
                  <w:bCs/>
                  <w:szCs w:val="24"/>
                </w:rPr>
                <w:t>[Sch01]</w:t>
              </w:r>
              <w:r>
                <w:rPr>
                  <w:rFonts w:cs="Arial"/>
                  <w:b/>
                  <w:bCs/>
                  <w:szCs w:val="24"/>
                </w:rPr>
                <w:tab/>
              </w:r>
              <w:proofErr w:type="spellStart"/>
              <w:r w:rsidRPr="00E07C29">
                <w:rPr>
                  <w:rFonts w:cs="Arial"/>
                  <w:szCs w:val="24"/>
                </w:rPr>
                <w:t>Schlittgen</w:t>
              </w:r>
              <w:proofErr w:type="spellEnd"/>
              <w:r w:rsidRPr="00E07C29">
                <w:rPr>
                  <w:rFonts w:cs="Arial"/>
                  <w:szCs w:val="24"/>
                </w:rPr>
                <w:t xml:space="preserve"> R., &amp; Streitberg B</w:t>
              </w:r>
              <w:r>
                <w:rPr>
                  <w:rFonts w:cs="Arial"/>
                  <w:szCs w:val="24"/>
                </w:rPr>
                <w:t xml:space="preserve">. H. J. (2001). Zeitreihenanalyse (9th </w:t>
              </w:r>
              <w:proofErr w:type="spellStart"/>
              <w:r>
                <w:rPr>
                  <w:rFonts w:cs="Arial"/>
                  <w:szCs w:val="24"/>
                </w:rPr>
                <w:t>ed</w:t>
              </w:r>
              <w:proofErr w:type="spellEnd"/>
              <w:r>
                <w:rPr>
                  <w:rFonts w:cs="Arial"/>
                  <w:szCs w:val="24"/>
                </w:rPr>
                <w:t xml:space="preserve">.) R. </w:t>
              </w:r>
              <w:proofErr w:type="spellStart"/>
              <w:r>
                <w:rPr>
                  <w:rFonts w:cs="Arial"/>
                  <w:szCs w:val="24"/>
                </w:rPr>
                <w:t>Oldenbourg</w:t>
              </w:r>
              <w:proofErr w:type="spellEnd"/>
              <w:r>
                <w:rPr>
                  <w:rFonts w:cs="Arial"/>
                  <w:szCs w:val="24"/>
                </w:rPr>
                <w:t xml:space="preserve"> Verlag München Wien</w:t>
              </w:r>
            </w:p>
            <w:p w14:paraId="14E04300" w14:textId="48C4580C" w:rsidR="009B7FC8" w:rsidRDefault="009B7FC8"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305936">
                <w:rPr>
                  <w:rFonts w:cs="Arial"/>
                  <w:b/>
                  <w:bCs/>
                  <w:szCs w:val="24"/>
                </w:rPr>
                <w:t>[Sim18]</w:t>
              </w:r>
              <w:r w:rsidR="00BF3E86" w:rsidRPr="003450C8">
                <w:rPr>
                  <w:rFonts w:cs="Arial"/>
                  <w:szCs w:val="24"/>
                </w:rPr>
                <w:tab/>
              </w:r>
              <w:proofErr w:type="spellStart"/>
              <w:r w:rsidR="00BF3E86" w:rsidRPr="003450C8">
                <w:rPr>
                  <w:rFonts w:cs="Arial"/>
                  <w:szCs w:val="24"/>
                </w:rPr>
                <w:t>Siami-Namini</w:t>
              </w:r>
              <w:proofErr w:type="spellEnd"/>
              <w:r w:rsidR="00BF3E86" w:rsidRPr="003450C8">
                <w:rPr>
                  <w:rFonts w:cs="Arial"/>
                  <w:szCs w:val="24"/>
                </w:rPr>
                <w:t xml:space="preserve"> S., &amp; </w:t>
              </w:r>
              <w:proofErr w:type="spellStart"/>
              <w:r w:rsidR="00BF3E86" w:rsidRPr="003450C8">
                <w:rPr>
                  <w:rFonts w:cs="Arial"/>
                  <w:szCs w:val="24"/>
                </w:rPr>
                <w:t>Tavakoli</w:t>
              </w:r>
              <w:proofErr w:type="spellEnd"/>
              <w:r w:rsidR="003450C8" w:rsidRPr="003450C8">
                <w:rPr>
                  <w:rFonts w:cs="Arial"/>
                  <w:szCs w:val="24"/>
                </w:rPr>
                <w:t xml:space="preserve"> N., &amp; </w:t>
              </w:r>
              <w:proofErr w:type="spellStart"/>
              <w:r w:rsidR="003450C8" w:rsidRPr="003450C8">
                <w:rPr>
                  <w:rFonts w:cs="Arial"/>
                  <w:szCs w:val="24"/>
                </w:rPr>
                <w:t>Namin</w:t>
              </w:r>
              <w:proofErr w:type="spellEnd"/>
              <w:r w:rsidR="003450C8" w:rsidRPr="003450C8">
                <w:rPr>
                  <w:rFonts w:cs="Arial"/>
                  <w:szCs w:val="24"/>
                </w:rPr>
                <w:t xml:space="preserve"> A. </w:t>
              </w:r>
              <w:r w:rsidR="003450C8">
                <w:rPr>
                  <w:rFonts w:cs="Arial"/>
                  <w:szCs w:val="24"/>
                </w:rPr>
                <w:t>S.</w:t>
              </w:r>
              <w:r w:rsidR="00D61FB8">
                <w:rPr>
                  <w:rFonts w:cs="Arial"/>
                  <w:szCs w:val="24"/>
                </w:rPr>
                <w:t xml:space="preserve"> (2018). </w:t>
              </w:r>
              <w:r w:rsidR="00D61FB8" w:rsidRPr="00D61FB8">
                <w:rPr>
                  <w:rFonts w:cs="Arial"/>
                  <w:szCs w:val="24"/>
                  <w:lang w:val="en-US"/>
                </w:rPr>
                <w:t>A c</w:t>
              </w:r>
              <w:r w:rsidR="00D61FB8">
                <w:rPr>
                  <w:rFonts w:cs="Arial"/>
                  <w:szCs w:val="24"/>
                  <w:lang w:val="en-US"/>
                </w:rPr>
                <w:t>omparison of ARIMA and LSTM in forecasting time series</w:t>
              </w:r>
            </w:p>
            <w:p w14:paraId="2F7291D6" w14:textId="5E22E61A" w:rsidR="00305936" w:rsidRDefault="00305936" w:rsidP="001A3BC6">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ins w:id="145" w:author="Zelgai Nemati" w:date="2021-12-08T20:43:00Z"/>
                  <w:rFonts w:cs="Arial"/>
                  <w:szCs w:val="24"/>
                  <w:lang w:val="en-US"/>
                </w:rPr>
              </w:pPr>
              <w:r>
                <w:rPr>
                  <w:rFonts w:cs="Arial"/>
                  <w:szCs w:val="24"/>
                  <w:lang w:val="en-US"/>
                </w:rPr>
                <w:tab/>
              </w:r>
              <w:ins w:id="146" w:author="Zelgai Nemati" w:date="2021-12-08T20:43:00Z">
                <w:r w:rsidR="007B3ACA" w:rsidRPr="00955BC5">
                  <w:rPr>
                    <w:rPrChange w:id="147" w:author="Zelgai Nemati" w:date="2021-12-12T19:01:00Z">
                      <w:rPr>
                        <w:rStyle w:val="Hyperlink"/>
                        <w:rFonts w:cs="Arial"/>
                        <w:szCs w:val="24"/>
                        <w:lang w:val="en-US"/>
                      </w:rPr>
                    </w:rPrChange>
                  </w:rPr>
                  <w:t>https://ieeexplore.ieee.org/abstract/document/8614252/authors#authors</w:t>
                </w:r>
              </w:ins>
            </w:p>
            <w:p w14:paraId="0984F16C" w14:textId="75A9701E" w:rsidR="007B3ACA" w:rsidRPr="007B3ACA" w:rsidRDefault="007B3ACA" w:rsidP="007B3ACA">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lang w:val="en-US"/>
                </w:rPr>
              </w:pPr>
              <w:ins w:id="148" w:author="Zelgai Nemati" w:date="2021-12-08T20:43:00Z">
                <w:r w:rsidRPr="00A857F5">
                  <w:rPr>
                    <w:b/>
                    <w:bCs/>
                    <w:lang w:val="en-US"/>
                    <w:rPrChange w:id="149" w:author="Zelgai Nemati" w:date="2021-12-08T20:44:00Z">
                      <w:rPr>
                        <w:lang w:val="en-US"/>
                      </w:rPr>
                    </w:rPrChange>
                  </w:rPr>
                  <w:t>[Soh01]</w:t>
                </w:r>
                <w:r>
                  <w:rPr>
                    <w:lang w:val="en-US"/>
                  </w:rPr>
                  <w:tab/>
                  <w:t>Sohn H. (2001). A Review of Structural Health Monitoring Literature (S. 119-123)</w:t>
                </w:r>
              </w:ins>
            </w:p>
            <w:p w14:paraId="5E329597" w14:textId="77777777" w:rsidR="006A3B97"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sidRPr="00F0563C">
                <w:rPr>
                  <w:rFonts w:cs="Arial"/>
                  <w:b/>
                  <w:bCs/>
                  <w:szCs w:val="24"/>
                  <w:lang w:val="en-US"/>
                </w:rPr>
                <w:t>[Tay17]</w:t>
              </w:r>
              <w:r>
                <w:rPr>
                  <w:rFonts w:cs="Arial"/>
                  <w:szCs w:val="24"/>
                  <w:lang w:val="en-US"/>
                </w:rPr>
                <w:tab/>
                <w:t xml:space="preserve">Taylor S. J., &amp; </w:t>
              </w:r>
              <w:proofErr w:type="spellStart"/>
              <w:r>
                <w:rPr>
                  <w:rFonts w:cs="Arial"/>
                  <w:szCs w:val="24"/>
                  <w:lang w:val="en-US"/>
                </w:rPr>
                <w:t>Letham</w:t>
              </w:r>
              <w:proofErr w:type="spellEnd"/>
              <w:r>
                <w:rPr>
                  <w:rFonts w:cs="Arial"/>
                  <w:szCs w:val="24"/>
                  <w:lang w:val="en-US"/>
                </w:rPr>
                <w:t xml:space="preserve"> B. (2017). Forecasting at scale.</w:t>
              </w:r>
            </w:p>
            <w:p w14:paraId="396F7C89" w14:textId="5E165E76" w:rsidR="006A3B97" w:rsidRPr="00D61FB8" w:rsidRDefault="006A3B97" w:rsidP="006A3B97">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Fonts w:cs="Arial"/>
                  <w:szCs w:val="24"/>
                  <w:lang w:val="en-US"/>
                </w:rPr>
              </w:pPr>
              <w:r>
                <w:rPr>
                  <w:rFonts w:cs="Arial"/>
                  <w:szCs w:val="24"/>
                  <w:lang w:val="en-US"/>
                </w:rPr>
                <w:tab/>
              </w:r>
              <w:r w:rsidRPr="00F0563C">
                <w:rPr>
                  <w:rFonts w:cs="Arial"/>
                  <w:szCs w:val="24"/>
                  <w:lang w:val="en-US"/>
                </w:rPr>
                <w:t>https://peerj.com/preprints/3190/</w:t>
              </w:r>
            </w:p>
            <w:p w14:paraId="0E91D741" w14:textId="2FD12FBD" w:rsidR="004A56C3" w:rsidDel="00A857F5" w:rsidRDefault="00C071AD" w:rsidP="004A56C3">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del w:id="150" w:author="Zelgai Nemati" w:date="2021-12-08T20:44:00Z"/>
                  <w:lang w:val="en-US"/>
                </w:rPr>
              </w:pPr>
              <w:r w:rsidRPr="004A56C3">
                <w:rPr>
                  <w:b/>
                  <w:bCs/>
                  <w:lang w:val="en-US"/>
                </w:rPr>
                <w:t>[Vag16]</w:t>
              </w:r>
              <w:r>
                <w:rPr>
                  <w:lang w:val="en-US"/>
                </w:rPr>
                <w:tab/>
              </w:r>
              <w:proofErr w:type="spellStart"/>
              <w:r>
                <w:rPr>
                  <w:lang w:val="en-US"/>
                </w:rPr>
                <w:t>Vagro</w:t>
              </w:r>
              <w:r w:rsidR="00382112">
                <w:rPr>
                  <w:lang w:val="en-US"/>
                </w:rPr>
                <w:t>poulos</w:t>
              </w:r>
              <w:proofErr w:type="spellEnd"/>
              <w:r w:rsidR="00382112">
                <w:rPr>
                  <w:lang w:val="en-US"/>
                </w:rPr>
                <w:t xml:space="preserve"> S. I. (2016), Comparison of SARIMAX, SARIMA, Modified </w:t>
              </w:r>
              <w:proofErr w:type="gramStart"/>
              <w:r w:rsidR="00382112">
                <w:rPr>
                  <w:lang w:val="en-US"/>
                </w:rPr>
                <w:t>SARIMA</w:t>
              </w:r>
              <w:proofErr w:type="gramEnd"/>
              <w:r w:rsidR="00382112">
                <w:rPr>
                  <w:lang w:val="en-US"/>
                </w:rPr>
                <w:t xml:space="preserve"> and ANN-based Models for Short-Term PV Generation Forecast</w:t>
              </w:r>
              <w:r w:rsidR="004A56C3">
                <w:rPr>
                  <w:lang w:val="en-US"/>
                </w:rPr>
                <w:t>ing.</w:t>
              </w:r>
              <w:ins w:id="151" w:author="Zelgai Nemati" w:date="2021-12-08T20:44:00Z">
                <w:r w:rsidR="00A857F5">
                  <w:rPr>
                    <w:lang w:val="en-US"/>
                  </w:rPr>
                  <w:t xml:space="preserve"> </w:t>
                </w:r>
              </w:ins>
            </w:p>
            <w:p w14:paraId="5815A484" w14:textId="6300F8A3" w:rsidR="008A6DE1" w:rsidDel="00A857F5" w:rsidRDefault="004A56C3" w:rsidP="00A857F5">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del w:id="152" w:author="Zelgai Nemati" w:date="2021-12-08T20:44:00Z"/>
                  <w:lang w:val="en-US"/>
                </w:rPr>
              </w:pPr>
              <w:del w:id="153" w:author="Zelgai Nemati" w:date="2021-12-08T20:44:00Z">
                <w:r w:rsidDel="00A857F5">
                  <w:rPr>
                    <w:lang w:val="en-US"/>
                  </w:rPr>
                  <w:tab/>
                </w:r>
              </w:del>
              <w:ins w:id="154" w:author="Zelgai Nemati" w:date="2021-12-08T20:43:00Z">
                <w:r w:rsidR="007B3ACA" w:rsidRPr="00955BC5">
                  <w:rPr>
                    <w:rPrChange w:id="155" w:author="Zelgai Nemati" w:date="2021-12-12T19:01:00Z">
                      <w:rPr>
                        <w:rStyle w:val="Hyperlink"/>
                        <w:lang w:val="en-US"/>
                      </w:rPr>
                    </w:rPrChange>
                  </w:rPr>
                  <w:t>https://ieeexplore.ieee.org/abstract/document/7514029</w:t>
                </w:r>
              </w:ins>
            </w:p>
            <w:p w14:paraId="7BB01104" w14:textId="7E7E9F5D" w:rsidR="00770B41" w:rsidRPr="00A857F5" w:rsidRDefault="0095610E">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ind w:left="1416" w:hanging="1416"/>
                <w:jc w:val="left"/>
                <w:rPr>
                  <w:rPrChange w:id="156" w:author="Zelgai Nemati" w:date="2021-12-08T20:44:00Z">
                    <w:rPr>
                      <w:lang w:val="en-US"/>
                    </w:rPr>
                  </w:rPrChange>
                </w:rPr>
                <w:pPrChange w:id="157" w:author="Zelgai Nemati" w:date="2021-12-08T20:44:00Z">
                  <w:pPr>
                    <w:pBdr>
                      <w:top w:val="none" w:sz="0" w:space="0" w:color="auto"/>
                      <w:left w:val="none" w:sz="0" w:space="0" w:color="auto"/>
                      <w:bottom w:val="none" w:sz="0" w:space="0" w:color="auto"/>
                      <w:right w:val="none" w:sz="0" w:space="0" w:color="auto"/>
                      <w:between w:val="none" w:sz="0" w:space="0" w:color="auto"/>
                    </w:pBdr>
                    <w:tabs>
                      <w:tab w:val="left" w:pos="1825"/>
                    </w:tabs>
                    <w:autoSpaceDE w:val="0"/>
                    <w:autoSpaceDN w:val="0"/>
                    <w:adjustRightInd w:val="0"/>
                    <w:spacing w:after="0"/>
                    <w:jc w:val="left"/>
                  </w:pPr>
                </w:pPrChange>
              </w:pPr>
            </w:p>
          </w:sdtContent>
        </w:sdt>
      </w:sdtContent>
    </w:sdt>
    <w:sectPr w:rsidR="00770B41" w:rsidRPr="00A857F5" w:rsidSect="00FB7E08">
      <w:headerReference w:type="even" r:id="rId22"/>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064EC" w14:textId="77777777" w:rsidR="0095610E" w:rsidRDefault="0095610E">
      <w:pPr>
        <w:spacing w:after="0" w:line="240" w:lineRule="auto"/>
      </w:pPr>
      <w:r>
        <w:separator/>
      </w:r>
    </w:p>
  </w:endnote>
  <w:endnote w:type="continuationSeparator" w:id="0">
    <w:p w14:paraId="064CFADA" w14:textId="77777777" w:rsidR="0095610E" w:rsidRDefault="0095610E">
      <w:pPr>
        <w:spacing w:after="0" w:line="240" w:lineRule="auto"/>
      </w:pPr>
      <w:r>
        <w:continuationSeparator/>
      </w:r>
    </w:p>
  </w:endnote>
  <w:endnote w:type="continuationNotice" w:id="1">
    <w:p w14:paraId="01EE9B4D" w14:textId="77777777" w:rsidR="0095610E" w:rsidRDefault="009561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6490" w14:textId="3BD3B275" w:rsidR="00635FF9" w:rsidRDefault="00635FF9" w:rsidP="00EE7BAA">
    <w:pPr>
      <w:pStyle w:val="Fuzeile"/>
      <w:pBdr>
        <w:top w:val="none" w:sz="4" w:space="9" w:color="000000"/>
      </w:pBdr>
      <w:shd w:val="clear" w:color="auto" w:fill="FFFFFF" w:themeFill="background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219D6" w14:textId="77777777" w:rsidR="00EE7BAA" w:rsidRDefault="00EE7BAA" w:rsidP="00EE7BAA">
    <w:pPr>
      <w:pStyle w:val="Fuzeile"/>
      <w:pBdr>
        <w:top w:val="none" w:sz="4" w:space="9" w:color="000000"/>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3D05" w14:textId="2DE1CF47" w:rsidR="00EE7BAA" w:rsidRDefault="009B30E0" w:rsidP="00EE7BAA">
    <w:pPr>
      <w:pStyle w:val="Fuzeile"/>
      <w:pBdr>
        <w:top w:val="none" w:sz="4" w:space="9" w:color="000000"/>
      </w:pBdr>
      <w:shd w:val="clear" w:color="auto" w:fill="FFFFFF" w:themeFill="background1"/>
    </w:pPr>
    <w:r>
      <w:rPr>
        <w:b/>
        <w:noProof/>
        <w:lang w:eastAsia="de-DE"/>
      </w:rPr>
      <w:drawing>
        <wp:anchor distT="0" distB="0" distL="114300" distR="114300" simplePos="0" relativeHeight="251658240" behindDoc="0" locked="0" layoutInCell="1" allowOverlap="1" wp14:anchorId="59C2A3C1" wp14:editId="73731CBB">
          <wp:simplePos x="0" y="0"/>
          <wp:positionH relativeFrom="margin">
            <wp:align>right</wp:align>
          </wp:positionH>
          <wp:positionV relativeFrom="paragraph">
            <wp:posOffset>216857</wp:posOffset>
          </wp:positionV>
          <wp:extent cx="1943100" cy="341630"/>
          <wp:effectExtent l="0" t="0" r="0" b="1270"/>
          <wp:wrapThrough wrapText="bothSides">
            <wp:wrapPolygon edited="0">
              <wp:start x="0" y="0"/>
              <wp:lineTo x="0" y="14454"/>
              <wp:lineTo x="635" y="20476"/>
              <wp:lineTo x="3176" y="20476"/>
              <wp:lineTo x="3176" y="19271"/>
              <wp:lineTo x="21388" y="13249"/>
              <wp:lineTo x="21388" y="6022"/>
              <wp:lineTo x="4447" y="0"/>
              <wp:lineTo x="0" y="0"/>
            </wp:wrapPolygon>
          </wp:wrapThrough>
          <wp:docPr id="1" name="Bild 3" descr="Logo_Un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_Uni_1"/>
                  <pic:cNvPicPr>
                    <a:picLocks noChangeAspect="1"/>
                  </pic:cNvPicPr>
                </pic:nvPicPr>
                <pic:blipFill>
                  <a:blip r:embed="rId1" cstate="print">
                    <a:extLst>
                      <a:ext uri="{28A0092B-C50C-407E-A947-70E740481C1C}">
                        <a14:useLocalDpi xmlns:a14="http://schemas.microsoft.com/office/drawing/2010/main" val="0"/>
                      </a:ext>
                    </a:extLst>
                  </a:blip>
                  <a:stretch/>
                </pic:blipFill>
                <pic:spPr bwMode="auto">
                  <a:xfrm>
                    <a:off x="0" y="0"/>
                    <a:ext cx="1943100" cy="341630"/>
                  </a:xfrm>
                  <a:prstGeom prst="rect">
                    <a:avLst/>
                  </a:prstGeom>
                  <a:noFill/>
                  <a:ln>
                    <a:noFill/>
                  </a:ln>
                </pic:spPr>
              </pic:pic>
            </a:graphicData>
          </a:graphic>
        </wp:anchor>
      </w:drawing>
    </w:r>
    <w:r>
      <w:rPr>
        <w:noProof/>
      </w:rPr>
      <w:drawing>
        <wp:anchor distT="0" distB="0" distL="114300" distR="114300" simplePos="0" relativeHeight="251658241" behindDoc="0" locked="0" layoutInCell="1" allowOverlap="1" wp14:anchorId="1D950A60" wp14:editId="72A93D2E">
          <wp:simplePos x="0" y="0"/>
          <wp:positionH relativeFrom="margin">
            <wp:align>left</wp:align>
          </wp:positionH>
          <wp:positionV relativeFrom="paragraph">
            <wp:posOffset>157385</wp:posOffset>
          </wp:positionV>
          <wp:extent cx="1360800" cy="396000"/>
          <wp:effectExtent l="0" t="0" r="0" b="4445"/>
          <wp:wrapNone/>
          <wp:docPr id="3" name="Grafik 3" descr="CONTACT Software GmbH - OWL Maschine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ACT Software GmbH - OWL Maschinenba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60800" cy="3960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4703" w14:textId="77777777" w:rsidR="0095610E" w:rsidRDefault="0095610E">
      <w:pPr>
        <w:spacing w:after="0" w:line="240" w:lineRule="auto"/>
      </w:pPr>
      <w:r>
        <w:separator/>
      </w:r>
    </w:p>
  </w:footnote>
  <w:footnote w:type="continuationSeparator" w:id="0">
    <w:p w14:paraId="33437396" w14:textId="77777777" w:rsidR="0095610E" w:rsidRDefault="0095610E">
      <w:pPr>
        <w:spacing w:after="0" w:line="240" w:lineRule="auto"/>
      </w:pPr>
      <w:r>
        <w:continuationSeparator/>
      </w:r>
    </w:p>
  </w:footnote>
  <w:footnote w:type="continuationNotice" w:id="1">
    <w:p w14:paraId="0C15B6A5" w14:textId="77777777" w:rsidR="0095610E" w:rsidRDefault="009561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685D8" w14:textId="77777777" w:rsidR="00635FF9" w:rsidRDefault="00635FF9">
    <w:pPr>
      <w:pStyle w:val="Kopfzeile"/>
    </w:pPr>
  </w:p>
  <w:p w14:paraId="0C395F0D" w14:textId="77777777" w:rsidR="00635FF9" w:rsidRDefault="00635F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0311B" w14:textId="77777777" w:rsidR="00EE7BAA" w:rsidRDefault="00EE7BAA" w:rsidP="00EE7BAA">
    <w:pPr>
      <w:pStyle w:val="Kopfzeile"/>
      <w:pBdr>
        <w:top w:val="none" w:sz="4" w:space="9" w:color="000000"/>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A81C7" w14:textId="77777777" w:rsidR="00635FF9" w:rsidRDefault="00635FF9" w:rsidP="00EE7BAA">
    <w:pPr>
      <w:pStyle w:val="Kopfzeile"/>
      <w:pBdr>
        <w:top w:val="none" w:sz="4" w:space="9" w:color="000000"/>
      </w:pBdr>
    </w:pPr>
  </w:p>
  <w:p w14:paraId="4B3171D4" w14:textId="457F9507" w:rsidR="00635FF9" w:rsidRDefault="00635FF9">
    <w:pPr>
      <w:pStyle w:val="Kopfzeile"/>
      <w:pBdr>
        <w:bottom w:val="single" w:sz="4" w:space="1" w:color="auto"/>
      </w:pBdr>
      <w:tabs>
        <w:tab w:val="clear" w:pos="4536"/>
        <w:tab w:val="clear" w:pos="9072"/>
        <w:tab w:val="center" w:pos="4677"/>
        <w:tab w:val="right" w:pos="9354"/>
      </w:tabs>
    </w:pPr>
    <w:r>
      <w:tab/>
    </w:r>
    <w:fldSimple w:instr="STYLEREF &quot;Überschrift 1&quot; \l \n \* MERGEFORMAT">
      <w:r w:rsidR="00955095">
        <w:rPr>
          <w:noProof/>
        </w:rPr>
        <w:t>1</w:t>
      </w:r>
    </w:fldSimple>
    <w:r>
      <w:t xml:space="preserve"> </w:t>
    </w:r>
    <w:fldSimple w:instr="STYLEREF &quot;Überschrift 1&quot; \* MERGEFORMAT">
      <w:r w:rsidR="00955095">
        <w:rPr>
          <w:noProof/>
        </w:rPr>
        <w:t>Problemstellung</w:t>
      </w:r>
    </w:fldSimple>
    <w:r>
      <w:tab/>
    </w:r>
    <w:r>
      <w:fldChar w:fldCharType="begin"/>
    </w:r>
    <w:r>
      <w:instrText xml:space="preserve"> PAGE   \* MERGEFORMAT </w:instrText>
    </w:r>
    <w:r>
      <w:fldChar w:fldCharType="separate"/>
    </w:r>
    <w:r>
      <w:t>62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0A35" w14:textId="4DD76ACA" w:rsidR="00635FF9" w:rsidRDefault="00635FF9">
    <w:pPr>
      <w:pStyle w:val="Kopfzeile"/>
      <w:pBdr>
        <w:bottom w:val="single" w:sz="4" w:space="1" w:color="auto"/>
      </w:pBdr>
      <w:tabs>
        <w:tab w:val="clear" w:pos="4536"/>
        <w:tab w:val="clear" w:pos="9072"/>
        <w:tab w:val="center" w:pos="4677"/>
        <w:tab w:val="right" w:pos="9354"/>
      </w:tabs>
    </w:pP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7FABD" w14:textId="2EF7224C" w:rsidR="00ED5396" w:rsidRDefault="00ED5396">
    <w:pPr>
      <w:pStyle w:val="Kopfzeile"/>
      <w:pBdr>
        <w:bottom w:val="single" w:sz="4" w:space="1" w:color="auto"/>
      </w:pBdr>
      <w:tabs>
        <w:tab w:val="clear" w:pos="4536"/>
        <w:tab w:val="clear" w:pos="9072"/>
        <w:tab w:val="center" w:pos="4677"/>
        <w:tab w:val="right" w:pos="9354"/>
      </w:tabs>
    </w:pPr>
    <w:r>
      <w:tab/>
    </w:r>
    <w:r w:rsidR="0095610E">
      <w:fldChar w:fldCharType="begin"/>
    </w:r>
    <w:r w:rsidR="0095610E">
      <w:instrText>STYLEREF "Überschrift 1" \l \n \* MERGEFORMAT</w:instrText>
    </w:r>
    <w:r w:rsidR="0095610E">
      <w:fldChar w:fldCharType="separate"/>
    </w:r>
    <w:r w:rsidR="001D1938" w:rsidRPr="001D1938">
      <w:rPr>
        <w:noProof/>
        <w:lang w:val="en-US"/>
      </w:rPr>
      <w:t>3</w:t>
    </w:r>
    <w:r w:rsidR="0095610E">
      <w:rPr>
        <w:noProof/>
        <w:lang w:val="en-US"/>
      </w:rPr>
      <w:fldChar w:fldCharType="end"/>
    </w:r>
    <w:r w:rsidRPr="00BD4B4E">
      <w:rPr>
        <w:lang w:val="en-US"/>
      </w:rPr>
      <w:t xml:space="preserve"> </w:t>
    </w:r>
    <w:r w:rsidR="002B0506" w:rsidRPr="00BD4B4E">
      <w:fldChar w:fldCharType="begin"/>
    </w:r>
    <w:r w:rsidR="002B0506" w:rsidRPr="00BD4B4E">
      <w:rPr>
        <w:lang w:val="en-US"/>
      </w:rPr>
      <w:instrText>STYLEREF "Überschrift 1" \l \* MERGEFORMAT</w:instrText>
    </w:r>
    <w:r w:rsidR="002B0506" w:rsidRPr="00BD4B4E">
      <w:fldChar w:fldCharType="separate"/>
    </w:r>
    <w:r w:rsidR="001D1938">
      <w:rPr>
        <w:noProof/>
        <w:lang w:val="en-US"/>
      </w:rPr>
      <w:t>Stand der Forschung</w:t>
    </w:r>
    <w:r w:rsidR="002B0506" w:rsidRPr="00BD4B4E">
      <w:rPr>
        <w:noProof/>
      </w:rPr>
      <w:fldChar w:fldCharType="end"/>
    </w:r>
    <w:r w:rsidRPr="00BD4B4E">
      <w:rPr>
        <w:b/>
        <w:bCs/>
        <w:rPrChange w:id="140" w:author="Zelgai Nemati" w:date="2021-12-08T19:36:00Z">
          <w:rPr/>
        </w:rPrChange>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A0456" w14:textId="77777777" w:rsidR="00E21097" w:rsidRDefault="00E21097">
    <w:pPr>
      <w:pStyle w:val="Kopfzeile"/>
    </w:pPr>
  </w:p>
  <w:p w14:paraId="5A454C5B" w14:textId="60D50C7E" w:rsidR="00E21097" w:rsidRDefault="00821BAF">
    <w:pPr>
      <w:pStyle w:val="Kopfzeile"/>
      <w:pBdr>
        <w:bottom w:val="single" w:sz="4" w:space="1" w:color="auto"/>
      </w:pBdr>
      <w:tabs>
        <w:tab w:val="clear" w:pos="4536"/>
        <w:tab w:val="clear" w:pos="9072"/>
        <w:tab w:val="center" w:pos="4677"/>
        <w:tab w:val="right" w:pos="9354"/>
      </w:tabs>
    </w:pPr>
    <w:r>
      <w:tab/>
    </w:r>
    <w:fldSimple w:instr="STYLEREF &quot;Überschrift 1&quot; \* MERGEFORMAT">
      <w:r w:rsidR="00955095">
        <w:rPr>
          <w:noProof/>
        </w:rPr>
        <w:t>Zeit- und Arbeitsplan</w:t>
      </w:r>
    </w:fldSimple>
    <w:r>
      <w:tab/>
    </w:r>
    <w:r>
      <w:fldChar w:fldCharType="begin"/>
    </w:r>
    <w:r>
      <w:instrText xml:space="preserve"> PAGE   \* MERGEFORMAT </w:instrText>
    </w:r>
    <w:r>
      <w:fldChar w:fldCharType="separate"/>
    </w:r>
    <w:r>
      <w:t>XIV</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23668"/>
    <w:multiLevelType w:val="multilevel"/>
    <w:tmpl w:val="EFE84A70"/>
    <w:styleLink w:val="Anhang"/>
    <w:lvl w:ilvl="0">
      <w:start w:val="1"/>
      <w:numFmt w:val="decimal"/>
      <w:pStyle w:val="Anha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1871B8"/>
    <w:multiLevelType w:val="hybridMultilevel"/>
    <w:tmpl w:val="831EA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8E1BF6"/>
    <w:multiLevelType w:val="hybridMultilevel"/>
    <w:tmpl w:val="EEB092A6"/>
    <w:lvl w:ilvl="0" w:tplc="DF766026">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67690A"/>
    <w:multiLevelType w:val="multilevel"/>
    <w:tmpl w:val="005C0D12"/>
    <w:lvl w:ilvl="0">
      <w:start w:val="1"/>
      <w:numFmt w:val="decimal"/>
      <w:pStyle w:val="berschrift1"/>
      <w:lvlText w:val="%1"/>
      <w:lvlJc w:val="left"/>
      <w:pPr>
        <w:ind w:left="4685" w:hanging="432"/>
      </w:pPr>
      <w:rPr>
        <w:rFonts w:hint="default"/>
      </w:rPr>
    </w:lvl>
    <w:lvl w:ilvl="1">
      <w:start w:val="1"/>
      <w:numFmt w:val="decimal"/>
      <w:pStyle w:val="berschrift2"/>
      <w:lvlText w:val="%1.%2"/>
      <w:lvlJc w:val="left"/>
      <w:pPr>
        <w:ind w:left="576" w:hanging="576"/>
      </w:pPr>
      <w:rPr>
        <w:rFonts w:ascii="Arial" w:hAnsi="Arial" w:cs="Arial" w:hint="default"/>
        <w:b/>
        <w:bCs w:val="0"/>
        <w:i w:val="0"/>
        <w:iCs w:val="0"/>
        <w:caps w:val="0"/>
        <w:smallCaps w:val="0"/>
        <w:strike w:val="0"/>
        <w:vanish w:val="0"/>
        <w:color w:val="000000"/>
        <w:spacing w:val="0"/>
        <w:position w:val="0"/>
        <w:szCs w:val="0"/>
        <w:u w:val="none"/>
        <w:vertAlign w:val="baseline"/>
      </w:rPr>
    </w:lvl>
    <w:lvl w:ilvl="2">
      <w:start w:val="1"/>
      <w:numFmt w:val="decimal"/>
      <w:pStyle w:val="berschrift3"/>
      <w:lvlText w:val="%1.%2.%3"/>
      <w:lvlJc w:val="left"/>
      <w:pPr>
        <w:ind w:left="1004" w:hanging="720"/>
      </w:pPr>
      <w:rPr>
        <w:b/>
        <w:bCs w:val="0"/>
        <w:i w:val="0"/>
        <w:iCs w:val="0"/>
        <w:caps w:val="0"/>
        <w:smallCaps w:val="0"/>
        <w:strike w:val="0"/>
        <w:vanish w:val="0"/>
        <w:spacing w:val="0"/>
        <w:position w:val="0"/>
        <w:szCs w:val="0"/>
        <w:u w:val="none"/>
        <w:vertAlign w:val="baseline"/>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3"/>
  </w:num>
  <w:num w:numId="3">
    <w:abstractNumId w:val="1"/>
  </w:num>
  <w:num w:numId="4">
    <w:abstractNumId w:val="2"/>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lgai Nemati">
    <w15:presenceInfo w15:providerId="AD" w15:userId="S::zne@contact.de::7a31def8-4cf3-4d45-99d4-333672bb6bd4"/>
  </w15:person>
  <w15:person w15:author="Andreas Haselsteiner">
    <w15:presenceInfo w15:providerId="AD" w15:userId="S::andreas@flucto.tech::27b54341-7a1f-4b75-80b3-735792ff9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97"/>
    <w:rsid w:val="000001FF"/>
    <w:rsid w:val="0000419A"/>
    <w:rsid w:val="00007147"/>
    <w:rsid w:val="000075FB"/>
    <w:rsid w:val="0001405A"/>
    <w:rsid w:val="00015E8F"/>
    <w:rsid w:val="000203A6"/>
    <w:rsid w:val="0002113B"/>
    <w:rsid w:val="0002310D"/>
    <w:rsid w:val="00023C2D"/>
    <w:rsid w:val="00024EE1"/>
    <w:rsid w:val="000270A6"/>
    <w:rsid w:val="00031317"/>
    <w:rsid w:val="0003403E"/>
    <w:rsid w:val="00036F05"/>
    <w:rsid w:val="00043FC4"/>
    <w:rsid w:val="00046ADD"/>
    <w:rsid w:val="0005388D"/>
    <w:rsid w:val="00057804"/>
    <w:rsid w:val="00057D43"/>
    <w:rsid w:val="00062206"/>
    <w:rsid w:val="00062B4A"/>
    <w:rsid w:val="00064F40"/>
    <w:rsid w:val="00066A68"/>
    <w:rsid w:val="00067AE0"/>
    <w:rsid w:val="00070AB3"/>
    <w:rsid w:val="00071996"/>
    <w:rsid w:val="00072B0C"/>
    <w:rsid w:val="000732CB"/>
    <w:rsid w:val="00073E3E"/>
    <w:rsid w:val="0007781E"/>
    <w:rsid w:val="0008115E"/>
    <w:rsid w:val="00084B59"/>
    <w:rsid w:val="000854C0"/>
    <w:rsid w:val="00085AAA"/>
    <w:rsid w:val="000939B7"/>
    <w:rsid w:val="00094D75"/>
    <w:rsid w:val="00095195"/>
    <w:rsid w:val="000A0345"/>
    <w:rsid w:val="000A042E"/>
    <w:rsid w:val="000A141E"/>
    <w:rsid w:val="000A48AB"/>
    <w:rsid w:val="000B0F30"/>
    <w:rsid w:val="000B6EC7"/>
    <w:rsid w:val="000D1132"/>
    <w:rsid w:val="000D2820"/>
    <w:rsid w:val="000D3823"/>
    <w:rsid w:val="000D750F"/>
    <w:rsid w:val="000E30BB"/>
    <w:rsid w:val="00101F8E"/>
    <w:rsid w:val="00104FD6"/>
    <w:rsid w:val="001050BD"/>
    <w:rsid w:val="001176E4"/>
    <w:rsid w:val="00121787"/>
    <w:rsid w:val="0013028F"/>
    <w:rsid w:val="00134AFB"/>
    <w:rsid w:val="00136D79"/>
    <w:rsid w:val="00145EF2"/>
    <w:rsid w:val="00150003"/>
    <w:rsid w:val="00151B2A"/>
    <w:rsid w:val="001520EF"/>
    <w:rsid w:val="001548A7"/>
    <w:rsid w:val="001550E0"/>
    <w:rsid w:val="00156887"/>
    <w:rsid w:val="00156DE7"/>
    <w:rsid w:val="00162D5D"/>
    <w:rsid w:val="001661C1"/>
    <w:rsid w:val="0017059D"/>
    <w:rsid w:val="00170F39"/>
    <w:rsid w:val="001719DE"/>
    <w:rsid w:val="00180089"/>
    <w:rsid w:val="00184F43"/>
    <w:rsid w:val="001864F9"/>
    <w:rsid w:val="00191C37"/>
    <w:rsid w:val="001920E1"/>
    <w:rsid w:val="00196CF0"/>
    <w:rsid w:val="001A078C"/>
    <w:rsid w:val="001A137F"/>
    <w:rsid w:val="001A14E6"/>
    <w:rsid w:val="001A18D0"/>
    <w:rsid w:val="001A329B"/>
    <w:rsid w:val="001A3BC6"/>
    <w:rsid w:val="001A3D32"/>
    <w:rsid w:val="001A41C5"/>
    <w:rsid w:val="001A4C84"/>
    <w:rsid w:val="001B27FD"/>
    <w:rsid w:val="001B2B8C"/>
    <w:rsid w:val="001B568C"/>
    <w:rsid w:val="001C0BC5"/>
    <w:rsid w:val="001C2260"/>
    <w:rsid w:val="001C2382"/>
    <w:rsid w:val="001D1938"/>
    <w:rsid w:val="001D3013"/>
    <w:rsid w:val="001D6A17"/>
    <w:rsid w:val="001E2176"/>
    <w:rsid w:val="001E4B67"/>
    <w:rsid w:val="001E538C"/>
    <w:rsid w:val="001E5EE2"/>
    <w:rsid w:val="001E688B"/>
    <w:rsid w:val="0020182C"/>
    <w:rsid w:val="00206344"/>
    <w:rsid w:val="00206B6C"/>
    <w:rsid w:val="0021559D"/>
    <w:rsid w:val="002162B4"/>
    <w:rsid w:val="00221281"/>
    <w:rsid w:val="00221521"/>
    <w:rsid w:val="00226016"/>
    <w:rsid w:val="00235C3B"/>
    <w:rsid w:val="00236AD8"/>
    <w:rsid w:val="00236D47"/>
    <w:rsid w:val="002439B3"/>
    <w:rsid w:val="00245ADA"/>
    <w:rsid w:val="002464BE"/>
    <w:rsid w:val="00255ECB"/>
    <w:rsid w:val="002572DE"/>
    <w:rsid w:val="0026271F"/>
    <w:rsid w:val="00266381"/>
    <w:rsid w:val="002746AB"/>
    <w:rsid w:val="00280006"/>
    <w:rsid w:val="002878A8"/>
    <w:rsid w:val="00292FD7"/>
    <w:rsid w:val="002A62D9"/>
    <w:rsid w:val="002A715C"/>
    <w:rsid w:val="002A7F72"/>
    <w:rsid w:val="002B0506"/>
    <w:rsid w:val="002B3AD4"/>
    <w:rsid w:val="002B52A7"/>
    <w:rsid w:val="002C0EFA"/>
    <w:rsid w:val="002C20B1"/>
    <w:rsid w:val="002C4E9B"/>
    <w:rsid w:val="002D1BE0"/>
    <w:rsid w:val="002D1EF7"/>
    <w:rsid w:val="002E6EF8"/>
    <w:rsid w:val="002E7233"/>
    <w:rsid w:val="002F164E"/>
    <w:rsid w:val="002F5C5A"/>
    <w:rsid w:val="002F6C1B"/>
    <w:rsid w:val="00305936"/>
    <w:rsid w:val="00307A16"/>
    <w:rsid w:val="00311F18"/>
    <w:rsid w:val="003123F5"/>
    <w:rsid w:val="00313EC8"/>
    <w:rsid w:val="00316288"/>
    <w:rsid w:val="003243A3"/>
    <w:rsid w:val="003352D2"/>
    <w:rsid w:val="0033629B"/>
    <w:rsid w:val="00336ADA"/>
    <w:rsid w:val="003450C8"/>
    <w:rsid w:val="003469AF"/>
    <w:rsid w:val="00347EC1"/>
    <w:rsid w:val="003504DC"/>
    <w:rsid w:val="0035063A"/>
    <w:rsid w:val="00350B95"/>
    <w:rsid w:val="003512DF"/>
    <w:rsid w:val="00351B98"/>
    <w:rsid w:val="00361C71"/>
    <w:rsid w:val="003630AE"/>
    <w:rsid w:val="00363F96"/>
    <w:rsid w:val="00364DB9"/>
    <w:rsid w:val="00366796"/>
    <w:rsid w:val="00374D17"/>
    <w:rsid w:val="00376F95"/>
    <w:rsid w:val="003777AE"/>
    <w:rsid w:val="00380E24"/>
    <w:rsid w:val="003815C8"/>
    <w:rsid w:val="00382112"/>
    <w:rsid w:val="00382AC1"/>
    <w:rsid w:val="00391BD4"/>
    <w:rsid w:val="00394EF3"/>
    <w:rsid w:val="003A29FF"/>
    <w:rsid w:val="003A430B"/>
    <w:rsid w:val="003A4764"/>
    <w:rsid w:val="003A4E41"/>
    <w:rsid w:val="003A5A7E"/>
    <w:rsid w:val="003B1962"/>
    <w:rsid w:val="003B4CB8"/>
    <w:rsid w:val="003C1F80"/>
    <w:rsid w:val="003D0AF0"/>
    <w:rsid w:val="003D1919"/>
    <w:rsid w:val="003D2554"/>
    <w:rsid w:val="003D6896"/>
    <w:rsid w:val="003E1238"/>
    <w:rsid w:val="003E367C"/>
    <w:rsid w:val="003E6781"/>
    <w:rsid w:val="003E7B16"/>
    <w:rsid w:val="003F2B14"/>
    <w:rsid w:val="004010BD"/>
    <w:rsid w:val="00410941"/>
    <w:rsid w:val="004128E5"/>
    <w:rsid w:val="00412E83"/>
    <w:rsid w:val="00413088"/>
    <w:rsid w:val="004130D2"/>
    <w:rsid w:val="004132C5"/>
    <w:rsid w:val="004137CD"/>
    <w:rsid w:val="00416CE5"/>
    <w:rsid w:val="00416E83"/>
    <w:rsid w:val="00416EB0"/>
    <w:rsid w:val="00420BCE"/>
    <w:rsid w:val="00422184"/>
    <w:rsid w:val="00422586"/>
    <w:rsid w:val="00434AD5"/>
    <w:rsid w:val="004357DE"/>
    <w:rsid w:val="00440997"/>
    <w:rsid w:val="004421CF"/>
    <w:rsid w:val="0044390A"/>
    <w:rsid w:val="004446B7"/>
    <w:rsid w:val="00445E1D"/>
    <w:rsid w:val="00453122"/>
    <w:rsid w:val="0046013E"/>
    <w:rsid w:val="00464576"/>
    <w:rsid w:val="004663A9"/>
    <w:rsid w:val="00466880"/>
    <w:rsid w:val="00473B3E"/>
    <w:rsid w:val="00477458"/>
    <w:rsid w:val="00486473"/>
    <w:rsid w:val="00486CF4"/>
    <w:rsid w:val="004923FA"/>
    <w:rsid w:val="00493325"/>
    <w:rsid w:val="00493B2A"/>
    <w:rsid w:val="00496A8F"/>
    <w:rsid w:val="004978DF"/>
    <w:rsid w:val="004A181E"/>
    <w:rsid w:val="004A56C3"/>
    <w:rsid w:val="004B3E06"/>
    <w:rsid w:val="004B4D9B"/>
    <w:rsid w:val="004B666A"/>
    <w:rsid w:val="004B673B"/>
    <w:rsid w:val="004B7FE9"/>
    <w:rsid w:val="004C042A"/>
    <w:rsid w:val="004C3C18"/>
    <w:rsid w:val="004D14E0"/>
    <w:rsid w:val="004D5B8A"/>
    <w:rsid w:val="004E253F"/>
    <w:rsid w:val="004E2957"/>
    <w:rsid w:val="004E3768"/>
    <w:rsid w:val="004E50F4"/>
    <w:rsid w:val="004E5363"/>
    <w:rsid w:val="004E5C92"/>
    <w:rsid w:val="004F35FC"/>
    <w:rsid w:val="004F481D"/>
    <w:rsid w:val="004F6278"/>
    <w:rsid w:val="005017D7"/>
    <w:rsid w:val="00502A4C"/>
    <w:rsid w:val="00502E32"/>
    <w:rsid w:val="00504465"/>
    <w:rsid w:val="005063F4"/>
    <w:rsid w:val="005072CA"/>
    <w:rsid w:val="00510A41"/>
    <w:rsid w:val="00514AC6"/>
    <w:rsid w:val="00523F2E"/>
    <w:rsid w:val="00525AC1"/>
    <w:rsid w:val="00530C13"/>
    <w:rsid w:val="00535336"/>
    <w:rsid w:val="0054153D"/>
    <w:rsid w:val="00547027"/>
    <w:rsid w:val="00547E7C"/>
    <w:rsid w:val="00552A97"/>
    <w:rsid w:val="00553009"/>
    <w:rsid w:val="00563E14"/>
    <w:rsid w:val="0057009E"/>
    <w:rsid w:val="00571225"/>
    <w:rsid w:val="00573E8D"/>
    <w:rsid w:val="00584896"/>
    <w:rsid w:val="00585920"/>
    <w:rsid w:val="00590E98"/>
    <w:rsid w:val="0059394B"/>
    <w:rsid w:val="0059428C"/>
    <w:rsid w:val="005A1FA6"/>
    <w:rsid w:val="005A222B"/>
    <w:rsid w:val="005B03E6"/>
    <w:rsid w:val="005B3E97"/>
    <w:rsid w:val="005B512F"/>
    <w:rsid w:val="005D2B12"/>
    <w:rsid w:val="005D3945"/>
    <w:rsid w:val="005D3DB6"/>
    <w:rsid w:val="005D40A6"/>
    <w:rsid w:val="005D478A"/>
    <w:rsid w:val="005E4FCB"/>
    <w:rsid w:val="005F1C9D"/>
    <w:rsid w:val="005F46F8"/>
    <w:rsid w:val="006000BC"/>
    <w:rsid w:val="0060072B"/>
    <w:rsid w:val="00603EC2"/>
    <w:rsid w:val="006052C6"/>
    <w:rsid w:val="00607522"/>
    <w:rsid w:val="0061150F"/>
    <w:rsid w:val="00612273"/>
    <w:rsid w:val="00612C5A"/>
    <w:rsid w:val="00613E8C"/>
    <w:rsid w:val="00621E71"/>
    <w:rsid w:val="006239B8"/>
    <w:rsid w:val="00623B64"/>
    <w:rsid w:val="00634480"/>
    <w:rsid w:val="00635FF9"/>
    <w:rsid w:val="006410FB"/>
    <w:rsid w:val="00643536"/>
    <w:rsid w:val="006436FF"/>
    <w:rsid w:val="00646DDA"/>
    <w:rsid w:val="00650E33"/>
    <w:rsid w:val="00652E91"/>
    <w:rsid w:val="00653873"/>
    <w:rsid w:val="00654C4E"/>
    <w:rsid w:val="0065688D"/>
    <w:rsid w:val="00657B2B"/>
    <w:rsid w:val="00673DA4"/>
    <w:rsid w:val="00676B3B"/>
    <w:rsid w:val="006771FB"/>
    <w:rsid w:val="006775FC"/>
    <w:rsid w:val="006800C3"/>
    <w:rsid w:val="00681169"/>
    <w:rsid w:val="006848B2"/>
    <w:rsid w:val="006867A2"/>
    <w:rsid w:val="00691595"/>
    <w:rsid w:val="00691800"/>
    <w:rsid w:val="00696422"/>
    <w:rsid w:val="00697B8A"/>
    <w:rsid w:val="00697BC7"/>
    <w:rsid w:val="006A3B97"/>
    <w:rsid w:val="006A5E81"/>
    <w:rsid w:val="006A66F8"/>
    <w:rsid w:val="006A6EF6"/>
    <w:rsid w:val="006C0DEB"/>
    <w:rsid w:val="006C1247"/>
    <w:rsid w:val="006C2D15"/>
    <w:rsid w:val="006C4A16"/>
    <w:rsid w:val="006C4BC2"/>
    <w:rsid w:val="006D1860"/>
    <w:rsid w:val="006D2F04"/>
    <w:rsid w:val="006E29E7"/>
    <w:rsid w:val="006E4685"/>
    <w:rsid w:val="006E661D"/>
    <w:rsid w:val="006F2274"/>
    <w:rsid w:val="006F6B84"/>
    <w:rsid w:val="00705B2C"/>
    <w:rsid w:val="00706E2C"/>
    <w:rsid w:val="00707103"/>
    <w:rsid w:val="00707AC3"/>
    <w:rsid w:val="00710A25"/>
    <w:rsid w:val="00726434"/>
    <w:rsid w:val="00727780"/>
    <w:rsid w:val="00727B50"/>
    <w:rsid w:val="00727D4F"/>
    <w:rsid w:val="0073156A"/>
    <w:rsid w:val="007400E6"/>
    <w:rsid w:val="00741950"/>
    <w:rsid w:val="00743C79"/>
    <w:rsid w:val="007505EC"/>
    <w:rsid w:val="00750CC9"/>
    <w:rsid w:val="00751C59"/>
    <w:rsid w:val="00752B79"/>
    <w:rsid w:val="007659FA"/>
    <w:rsid w:val="00767752"/>
    <w:rsid w:val="00770B41"/>
    <w:rsid w:val="00772943"/>
    <w:rsid w:val="00775CFC"/>
    <w:rsid w:val="00781E56"/>
    <w:rsid w:val="00786CCC"/>
    <w:rsid w:val="007A01F6"/>
    <w:rsid w:val="007A18F0"/>
    <w:rsid w:val="007A2577"/>
    <w:rsid w:val="007A32C3"/>
    <w:rsid w:val="007A48CD"/>
    <w:rsid w:val="007A48F6"/>
    <w:rsid w:val="007A6CF0"/>
    <w:rsid w:val="007A7579"/>
    <w:rsid w:val="007B137D"/>
    <w:rsid w:val="007B3ACA"/>
    <w:rsid w:val="007B65A8"/>
    <w:rsid w:val="007B7894"/>
    <w:rsid w:val="007C2C05"/>
    <w:rsid w:val="007D06C5"/>
    <w:rsid w:val="007D27F6"/>
    <w:rsid w:val="007D4875"/>
    <w:rsid w:val="007D5D30"/>
    <w:rsid w:val="007E28BF"/>
    <w:rsid w:val="007E5AD3"/>
    <w:rsid w:val="007F0FE0"/>
    <w:rsid w:val="007F29B8"/>
    <w:rsid w:val="007F38CE"/>
    <w:rsid w:val="007F4D66"/>
    <w:rsid w:val="007F7E04"/>
    <w:rsid w:val="00800040"/>
    <w:rsid w:val="00804117"/>
    <w:rsid w:val="00806513"/>
    <w:rsid w:val="00807B07"/>
    <w:rsid w:val="0081104D"/>
    <w:rsid w:val="00820A8A"/>
    <w:rsid w:val="00821BAF"/>
    <w:rsid w:val="00823664"/>
    <w:rsid w:val="00826AD3"/>
    <w:rsid w:val="00827F22"/>
    <w:rsid w:val="00830719"/>
    <w:rsid w:val="00834024"/>
    <w:rsid w:val="0083676D"/>
    <w:rsid w:val="00837A02"/>
    <w:rsid w:val="00840615"/>
    <w:rsid w:val="00840F28"/>
    <w:rsid w:val="0084388B"/>
    <w:rsid w:val="00847E62"/>
    <w:rsid w:val="00861FC2"/>
    <w:rsid w:val="00863730"/>
    <w:rsid w:val="00867B94"/>
    <w:rsid w:val="008731E8"/>
    <w:rsid w:val="00873967"/>
    <w:rsid w:val="00875092"/>
    <w:rsid w:val="008750EC"/>
    <w:rsid w:val="00877756"/>
    <w:rsid w:val="00880FB2"/>
    <w:rsid w:val="008870D7"/>
    <w:rsid w:val="0088748B"/>
    <w:rsid w:val="0089263C"/>
    <w:rsid w:val="008A1CB7"/>
    <w:rsid w:val="008A63D4"/>
    <w:rsid w:val="008A6DE1"/>
    <w:rsid w:val="008B144F"/>
    <w:rsid w:val="008B6EE4"/>
    <w:rsid w:val="008B77A1"/>
    <w:rsid w:val="008C183D"/>
    <w:rsid w:val="008C1AE5"/>
    <w:rsid w:val="008C4CD3"/>
    <w:rsid w:val="008C5FB1"/>
    <w:rsid w:val="008C6E43"/>
    <w:rsid w:val="008D7AAD"/>
    <w:rsid w:val="008E1597"/>
    <w:rsid w:val="008E3143"/>
    <w:rsid w:val="008E470D"/>
    <w:rsid w:val="008E5E39"/>
    <w:rsid w:val="008E6E1E"/>
    <w:rsid w:val="008F4E70"/>
    <w:rsid w:val="008F5B19"/>
    <w:rsid w:val="009021FF"/>
    <w:rsid w:val="009039D6"/>
    <w:rsid w:val="009058D7"/>
    <w:rsid w:val="00906596"/>
    <w:rsid w:val="00912825"/>
    <w:rsid w:val="00914194"/>
    <w:rsid w:val="00914927"/>
    <w:rsid w:val="0091492F"/>
    <w:rsid w:val="00916FB4"/>
    <w:rsid w:val="009210DA"/>
    <w:rsid w:val="00921442"/>
    <w:rsid w:val="009316B6"/>
    <w:rsid w:val="00931A74"/>
    <w:rsid w:val="009326BB"/>
    <w:rsid w:val="0093333C"/>
    <w:rsid w:val="00935F55"/>
    <w:rsid w:val="00942EC7"/>
    <w:rsid w:val="00944134"/>
    <w:rsid w:val="009532C9"/>
    <w:rsid w:val="00955095"/>
    <w:rsid w:val="00955BC5"/>
    <w:rsid w:val="0095610E"/>
    <w:rsid w:val="009570C5"/>
    <w:rsid w:val="0095731D"/>
    <w:rsid w:val="00962122"/>
    <w:rsid w:val="00964900"/>
    <w:rsid w:val="009714E6"/>
    <w:rsid w:val="00975CA4"/>
    <w:rsid w:val="00982F2F"/>
    <w:rsid w:val="009857E0"/>
    <w:rsid w:val="009859DD"/>
    <w:rsid w:val="00990EA6"/>
    <w:rsid w:val="009A0411"/>
    <w:rsid w:val="009A08B7"/>
    <w:rsid w:val="009A3DB4"/>
    <w:rsid w:val="009A4B2D"/>
    <w:rsid w:val="009A51B3"/>
    <w:rsid w:val="009B30E0"/>
    <w:rsid w:val="009B788C"/>
    <w:rsid w:val="009B7FC8"/>
    <w:rsid w:val="009C000C"/>
    <w:rsid w:val="009C1AAE"/>
    <w:rsid w:val="009C685D"/>
    <w:rsid w:val="009C79F5"/>
    <w:rsid w:val="009D1608"/>
    <w:rsid w:val="009D3D38"/>
    <w:rsid w:val="009D7C11"/>
    <w:rsid w:val="009D7FEF"/>
    <w:rsid w:val="009E24F8"/>
    <w:rsid w:val="009E3211"/>
    <w:rsid w:val="009E4EFE"/>
    <w:rsid w:val="009F0134"/>
    <w:rsid w:val="009F0AB1"/>
    <w:rsid w:val="009F4E34"/>
    <w:rsid w:val="009F7A5E"/>
    <w:rsid w:val="00A025FF"/>
    <w:rsid w:val="00A10E46"/>
    <w:rsid w:val="00A12C9E"/>
    <w:rsid w:val="00A13266"/>
    <w:rsid w:val="00A1418A"/>
    <w:rsid w:val="00A20492"/>
    <w:rsid w:val="00A2381C"/>
    <w:rsid w:val="00A319C4"/>
    <w:rsid w:val="00A35208"/>
    <w:rsid w:val="00A3709D"/>
    <w:rsid w:val="00A404B2"/>
    <w:rsid w:val="00A41B89"/>
    <w:rsid w:val="00A467FA"/>
    <w:rsid w:val="00A4711F"/>
    <w:rsid w:val="00A47E7E"/>
    <w:rsid w:val="00A50275"/>
    <w:rsid w:val="00A50800"/>
    <w:rsid w:val="00A57722"/>
    <w:rsid w:val="00A720C8"/>
    <w:rsid w:val="00A73117"/>
    <w:rsid w:val="00A73AE6"/>
    <w:rsid w:val="00A75069"/>
    <w:rsid w:val="00A76518"/>
    <w:rsid w:val="00A77AE4"/>
    <w:rsid w:val="00A803BA"/>
    <w:rsid w:val="00A8256E"/>
    <w:rsid w:val="00A82F86"/>
    <w:rsid w:val="00A83E37"/>
    <w:rsid w:val="00A857F5"/>
    <w:rsid w:val="00A92BF7"/>
    <w:rsid w:val="00A946B8"/>
    <w:rsid w:val="00A94B14"/>
    <w:rsid w:val="00A94BE6"/>
    <w:rsid w:val="00A9558A"/>
    <w:rsid w:val="00AA0BA4"/>
    <w:rsid w:val="00AA1FA1"/>
    <w:rsid w:val="00AA42AA"/>
    <w:rsid w:val="00AA7C5C"/>
    <w:rsid w:val="00AB1764"/>
    <w:rsid w:val="00AC1C36"/>
    <w:rsid w:val="00AC653E"/>
    <w:rsid w:val="00AD0689"/>
    <w:rsid w:val="00AD56AB"/>
    <w:rsid w:val="00AE2FF3"/>
    <w:rsid w:val="00AE5701"/>
    <w:rsid w:val="00AE7317"/>
    <w:rsid w:val="00AF18E3"/>
    <w:rsid w:val="00AF2D56"/>
    <w:rsid w:val="00AF7526"/>
    <w:rsid w:val="00AF7723"/>
    <w:rsid w:val="00B008FA"/>
    <w:rsid w:val="00B0266F"/>
    <w:rsid w:val="00B05F3E"/>
    <w:rsid w:val="00B06020"/>
    <w:rsid w:val="00B10F2B"/>
    <w:rsid w:val="00B12E8A"/>
    <w:rsid w:val="00B13FDB"/>
    <w:rsid w:val="00B1622A"/>
    <w:rsid w:val="00B17CE0"/>
    <w:rsid w:val="00B26F52"/>
    <w:rsid w:val="00B32115"/>
    <w:rsid w:val="00B34707"/>
    <w:rsid w:val="00B3529C"/>
    <w:rsid w:val="00B37FF3"/>
    <w:rsid w:val="00B400B9"/>
    <w:rsid w:val="00B43576"/>
    <w:rsid w:val="00B503CC"/>
    <w:rsid w:val="00B5159C"/>
    <w:rsid w:val="00B52966"/>
    <w:rsid w:val="00B52ECC"/>
    <w:rsid w:val="00B55AC1"/>
    <w:rsid w:val="00B5785F"/>
    <w:rsid w:val="00B60A64"/>
    <w:rsid w:val="00B734A3"/>
    <w:rsid w:val="00B74AE2"/>
    <w:rsid w:val="00B77EF9"/>
    <w:rsid w:val="00B802B4"/>
    <w:rsid w:val="00B803D6"/>
    <w:rsid w:val="00B80409"/>
    <w:rsid w:val="00B805A2"/>
    <w:rsid w:val="00B8162C"/>
    <w:rsid w:val="00B816E5"/>
    <w:rsid w:val="00B81AF6"/>
    <w:rsid w:val="00B82709"/>
    <w:rsid w:val="00B8457D"/>
    <w:rsid w:val="00B846B2"/>
    <w:rsid w:val="00B86936"/>
    <w:rsid w:val="00B915DF"/>
    <w:rsid w:val="00B91A45"/>
    <w:rsid w:val="00B96C29"/>
    <w:rsid w:val="00B97DCA"/>
    <w:rsid w:val="00BA0A4F"/>
    <w:rsid w:val="00BA3E89"/>
    <w:rsid w:val="00BA4463"/>
    <w:rsid w:val="00BA56E9"/>
    <w:rsid w:val="00BA5C6B"/>
    <w:rsid w:val="00BB19AB"/>
    <w:rsid w:val="00BB2C42"/>
    <w:rsid w:val="00BB4712"/>
    <w:rsid w:val="00BC1BE0"/>
    <w:rsid w:val="00BC2592"/>
    <w:rsid w:val="00BD4B0B"/>
    <w:rsid w:val="00BD4B4E"/>
    <w:rsid w:val="00BE2972"/>
    <w:rsid w:val="00BE4187"/>
    <w:rsid w:val="00BE7C86"/>
    <w:rsid w:val="00BF2E67"/>
    <w:rsid w:val="00BF3E86"/>
    <w:rsid w:val="00C028E7"/>
    <w:rsid w:val="00C03582"/>
    <w:rsid w:val="00C0481C"/>
    <w:rsid w:val="00C071AD"/>
    <w:rsid w:val="00C21081"/>
    <w:rsid w:val="00C212D4"/>
    <w:rsid w:val="00C23769"/>
    <w:rsid w:val="00C239CF"/>
    <w:rsid w:val="00C2639E"/>
    <w:rsid w:val="00C300ED"/>
    <w:rsid w:val="00C31DF1"/>
    <w:rsid w:val="00C4049F"/>
    <w:rsid w:val="00C41C20"/>
    <w:rsid w:val="00C4363C"/>
    <w:rsid w:val="00C51EDC"/>
    <w:rsid w:val="00C52223"/>
    <w:rsid w:val="00C533E7"/>
    <w:rsid w:val="00C61915"/>
    <w:rsid w:val="00C703A0"/>
    <w:rsid w:val="00C712E2"/>
    <w:rsid w:val="00C74748"/>
    <w:rsid w:val="00C75FFE"/>
    <w:rsid w:val="00C8282F"/>
    <w:rsid w:val="00C84265"/>
    <w:rsid w:val="00CA1846"/>
    <w:rsid w:val="00CA6085"/>
    <w:rsid w:val="00CB62D4"/>
    <w:rsid w:val="00CC0A0A"/>
    <w:rsid w:val="00CC1618"/>
    <w:rsid w:val="00CC1FBD"/>
    <w:rsid w:val="00CC2FAD"/>
    <w:rsid w:val="00CC34FE"/>
    <w:rsid w:val="00CC3A13"/>
    <w:rsid w:val="00CD2211"/>
    <w:rsid w:val="00CD27EE"/>
    <w:rsid w:val="00CD302A"/>
    <w:rsid w:val="00CD492E"/>
    <w:rsid w:val="00CD5652"/>
    <w:rsid w:val="00CE08C1"/>
    <w:rsid w:val="00CE521B"/>
    <w:rsid w:val="00CE54B9"/>
    <w:rsid w:val="00CE61E5"/>
    <w:rsid w:val="00CF0512"/>
    <w:rsid w:val="00CF4346"/>
    <w:rsid w:val="00CF4519"/>
    <w:rsid w:val="00CF5471"/>
    <w:rsid w:val="00CF6817"/>
    <w:rsid w:val="00D022DE"/>
    <w:rsid w:val="00D11418"/>
    <w:rsid w:val="00D12C06"/>
    <w:rsid w:val="00D15D14"/>
    <w:rsid w:val="00D16084"/>
    <w:rsid w:val="00D169BA"/>
    <w:rsid w:val="00D17450"/>
    <w:rsid w:val="00D17603"/>
    <w:rsid w:val="00D17E67"/>
    <w:rsid w:val="00D2416B"/>
    <w:rsid w:val="00D26D77"/>
    <w:rsid w:val="00D279BA"/>
    <w:rsid w:val="00D32F9D"/>
    <w:rsid w:val="00D464EE"/>
    <w:rsid w:val="00D472EE"/>
    <w:rsid w:val="00D52135"/>
    <w:rsid w:val="00D55768"/>
    <w:rsid w:val="00D5658B"/>
    <w:rsid w:val="00D61FB8"/>
    <w:rsid w:val="00D65736"/>
    <w:rsid w:val="00D758EA"/>
    <w:rsid w:val="00D812BE"/>
    <w:rsid w:val="00D90AE7"/>
    <w:rsid w:val="00D96760"/>
    <w:rsid w:val="00D977B7"/>
    <w:rsid w:val="00DA16BD"/>
    <w:rsid w:val="00DA19B3"/>
    <w:rsid w:val="00DA1B75"/>
    <w:rsid w:val="00DA25E6"/>
    <w:rsid w:val="00DA296D"/>
    <w:rsid w:val="00DA406E"/>
    <w:rsid w:val="00DA4336"/>
    <w:rsid w:val="00DA57B4"/>
    <w:rsid w:val="00DB518A"/>
    <w:rsid w:val="00DB5D47"/>
    <w:rsid w:val="00DC0351"/>
    <w:rsid w:val="00DC185F"/>
    <w:rsid w:val="00DC2BEA"/>
    <w:rsid w:val="00DC354B"/>
    <w:rsid w:val="00DC3EA8"/>
    <w:rsid w:val="00DC454A"/>
    <w:rsid w:val="00DC5E8B"/>
    <w:rsid w:val="00DD48DF"/>
    <w:rsid w:val="00DD6127"/>
    <w:rsid w:val="00DD7EE4"/>
    <w:rsid w:val="00DD7FE1"/>
    <w:rsid w:val="00DE1552"/>
    <w:rsid w:val="00DF11A1"/>
    <w:rsid w:val="00E04A0F"/>
    <w:rsid w:val="00E06059"/>
    <w:rsid w:val="00E063AA"/>
    <w:rsid w:val="00E066DD"/>
    <w:rsid w:val="00E07C29"/>
    <w:rsid w:val="00E12D7B"/>
    <w:rsid w:val="00E21097"/>
    <w:rsid w:val="00E23B5C"/>
    <w:rsid w:val="00E306B9"/>
    <w:rsid w:val="00E37F89"/>
    <w:rsid w:val="00E4498A"/>
    <w:rsid w:val="00E47B31"/>
    <w:rsid w:val="00E52534"/>
    <w:rsid w:val="00E60442"/>
    <w:rsid w:val="00E62410"/>
    <w:rsid w:val="00E624CF"/>
    <w:rsid w:val="00E674BD"/>
    <w:rsid w:val="00E72CE2"/>
    <w:rsid w:val="00E72EF4"/>
    <w:rsid w:val="00E80710"/>
    <w:rsid w:val="00E81F38"/>
    <w:rsid w:val="00E81FAD"/>
    <w:rsid w:val="00E92856"/>
    <w:rsid w:val="00E9530F"/>
    <w:rsid w:val="00E95B9A"/>
    <w:rsid w:val="00EA3E03"/>
    <w:rsid w:val="00EA510E"/>
    <w:rsid w:val="00EA772B"/>
    <w:rsid w:val="00EB2E5C"/>
    <w:rsid w:val="00EB5286"/>
    <w:rsid w:val="00EC4A90"/>
    <w:rsid w:val="00ED0CFB"/>
    <w:rsid w:val="00ED1C71"/>
    <w:rsid w:val="00ED2CB3"/>
    <w:rsid w:val="00ED416C"/>
    <w:rsid w:val="00ED51B4"/>
    <w:rsid w:val="00ED5396"/>
    <w:rsid w:val="00ED58FA"/>
    <w:rsid w:val="00ED6B7D"/>
    <w:rsid w:val="00EE23DD"/>
    <w:rsid w:val="00EE4E2B"/>
    <w:rsid w:val="00EE5FB3"/>
    <w:rsid w:val="00EE7BAA"/>
    <w:rsid w:val="00EF204F"/>
    <w:rsid w:val="00EF4DF2"/>
    <w:rsid w:val="00EF6418"/>
    <w:rsid w:val="00F005C3"/>
    <w:rsid w:val="00F00CA3"/>
    <w:rsid w:val="00F04916"/>
    <w:rsid w:val="00F04956"/>
    <w:rsid w:val="00F0563C"/>
    <w:rsid w:val="00F05A99"/>
    <w:rsid w:val="00F119EA"/>
    <w:rsid w:val="00F12750"/>
    <w:rsid w:val="00F15E09"/>
    <w:rsid w:val="00F214C6"/>
    <w:rsid w:val="00F21AC3"/>
    <w:rsid w:val="00F24BEC"/>
    <w:rsid w:val="00F2743A"/>
    <w:rsid w:val="00F27AB9"/>
    <w:rsid w:val="00F3060C"/>
    <w:rsid w:val="00F307C1"/>
    <w:rsid w:val="00F30FBA"/>
    <w:rsid w:val="00F31305"/>
    <w:rsid w:val="00F32E0E"/>
    <w:rsid w:val="00F3656D"/>
    <w:rsid w:val="00F4074D"/>
    <w:rsid w:val="00F41E6A"/>
    <w:rsid w:val="00F426B1"/>
    <w:rsid w:val="00F465A2"/>
    <w:rsid w:val="00F50B2E"/>
    <w:rsid w:val="00F56348"/>
    <w:rsid w:val="00F61C08"/>
    <w:rsid w:val="00F647FE"/>
    <w:rsid w:val="00F6649C"/>
    <w:rsid w:val="00F675AD"/>
    <w:rsid w:val="00F802E1"/>
    <w:rsid w:val="00F811D7"/>
    <w:rsid w:val="00F818D3"/>
    <w:rsid w:val="00F820E0"/>
    <w:rsid w:val="00F847EB"/>
    <w:rsid w:val="00F86CE9"/>
    <w:rsid w:val="00F9293E"/>
    <w:rsid w:val="00F93565"/>
    <w:rsid w:val="00F94DDB"/>
    <w:rsid w:val="00F9646B"/>
    <w:rsid w:val="00F9782F"/>
    <w:rsid w:val="00FB7E08"/>
    <w:rsid w:val="00FC2D7C"/>
    <w:rsid w:val="00FC5C8E"/>
    <w:rsid w:val="00FD203F"/>
    <w:rsid w:val="00FD5190"/>
    <w:rsid w:val="00FE3426"/>
    <w:rsid w:val="00FE3682"/>
    <w:rsid w:val="00FE5068"/>
    <w:rsid w:val="00FE6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14F4B"/>
  <w15:docId w15:val="{EFD560D1-9304-4364-921F-AFCD91CA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2223"/>
    <w:pPr>
      <w:spacing w:after="200" w:line="360" w:lineRule="auto"/>
      <w:jc w:val="both"/>
    </w:pPr>
    <w:rPr>
      <w:rFonts w:ascii="Arial" w:hAnsi="Arial"/>
      <w:sz w:val="24"/>
      <w:lang w:eastAsia="en-US"/>
    </w:rPr>
  </w:style>
  <w:style w:type="paragraph" w:styleId="berschrift1">
    <w:name w:val="heading 1"/>
    <w:basedOn w:val="Standard"/>
    <w:next w:val="Standard"/>
    <w:link w:val="berschrift1Zchn"/>
    <w:uiPriority w:val="9"/>
    <w:qFormat/>
    <w:pPr>
      <w:keepNext/>
      <w:pageBreakBefore/>
      <w:numPr>
        <w:numId w:val="2"/>
      </w:numPr>
      <w:spacing w:before="360" w:after="120"/>
      <w:ind w:left="432"/>
      <w:jc w:val="left"/>
      <w:outlineLvl w:val="0"/>
    </w:pPr>
    <w:rPr>
      <w:rFonts w:eastAsia="Times New Roman"/>
      <w:b/>
      <w:bCs/>
      <w:sz w:val="48"/>
      <w:szCs w:val="32"/>
    </w:rPr>
  </w:style>
  <w:style w:type="paragraph" w:styleId="berschrift2">
    <w:name w:val="heading 2"/>
    <w:basedOn w:val="Standard"/>
    <w:next w:val="Standard"/>
    <w:link w:val="berschrift2Zchn"/>
    <w:uiPriority w:val="9"/>
    <w:unhideWhenUsed/>
    <w:qFormat/>
    <w:pPr>
      <w:keepNext/>
      <w:numPr>
        <w:ilvl w:val="1"/>
        <w:numId w:val="2"/>
      </w:numPr>
      <w:spacing w:before="480" w:after="300" w:line="240" w:lineRule="auto"/>
      <w:outlineLvl w:val="1"/>
    </w:pPr>
    <w:rPr>
      <w:rFonts w:eastAsia="Times New Roman"/>
      <w:b/>
      <w:bCs/>
      <w:iCs/>
      <w:sz w:val="32"/>
      <w:szCs w:val="28"/>
    </w:rPr>
  </w:style>
  <w:style w:type="paragraph" w:styleId="berschrift3">
    <w:name w:val="heading 3"/>
    <w:basedOn w:val="Standard"/>
    <w:next w:val="Standard"/>
    <w:link w:val="berschrift3Zchn"/>
    <w:uiPriority w:val="9"/>
    <w:unhideWhenUsed/>
    <w:qFormat/>
    <w:pPr>
      <w:keepNext/>
      <w:numPr>
        <w:ilvl w:val="2"/>
        <w:numId w:val="2"/>
      </w:numPr>
      <w:spacing w:before="480" w:after="300"/>
      <w:ind w:left="851" w:hanging="851"/>
      <w:outlineLvl w:val="2"/>
    </w:pPr>
    <w:rPr>
      <w:rFonts w:eastAsia="Times New Roman"/>
      <w:b/>
      <w:bCs/>
      <w:sz w:val="28"/>
      <w:szCs w:val="26"/>
    </w:rPr>
  </w:style>
  <w:style w:type="paragraph" w:styleId="berschrift4">
    <w:name w:val="heading 4"/>
    <w:basedOn w:val="Standard"/>
    <w:next w:val="Standard"/>
    <w:link w:val="berschrift4Zchn"/>
    <w:uiPriority w:val="9"/>
    <w:unhideWhenUsed/>
    <w:qFormat/>
    <w:pPr>
      <w:keepNext/>
      <w:numPr>
        <w:ilvl w:val="3"/>
        <w:numId w:val="2"/>
      </w:numPr>
      <w:spacing w:before="240" w:after="240"/>
      <w:outlineLvl w:val="3"/>
    </w:pPr>
    <w:rPr>
      <w:rFonts w:eastAsia="Times New Roman"/>
      <w:b/>
      <w:bCs/>
      <w:szCs w:val="28"/>
    </w:rPr>
  </w:style>
  <w:style w:type="paragraph" w:styleId="berschrift5">
    <w:name w:val="heading 5"/>
    <w:basedOn w:val="Standard"/>
    <w:next w:val="Standard"/>
    <w:link w:val="berschrift5Zchn"/>
    <w:uiPriority w:val="9"/>
    <w:unhideWhenUsed/>
    <w:qFormat/>
    <w:pPr>
      <w:numPr>
        <w:ilvl w:val="4"/>
        <w:numId w:val="2"/>
      </w:numPr>
      <w:spacing w:before="240" w:after="60"/>
      <w:outlineLvl w:val="4"/>
    </w:pPr>
    <w:rPr>
      <w:rFonts w:eastAsia="Times New Roman"/>
      <w:b/>
      <w:bCs/>
      <w:iCs/>
      <w:szCs w:val="26"/>
    </w:rPr>
  </w:style>
  <w:style w:type="paragraph" w:styleId="berschrift6">
    <w:name w:val="heading 6"/>
    <w:basedOn w:val="Standard"/>
    <w:next w:val="Standard"/>
    <w:link w:val="berschrift6Zchn"/>
    <w:uiPriority w:val="9"/>
    <w:unhideWhenUsed/>
    <w:qFormat/>
    <w:pPr>
      <w:numPr>
        <w:ilvl w:val="5"/>
        <w:numId w:val="2"/>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unhideWhenUsed/>
    <w:qFormat/>
    <w:pPr>
      <w:numPr>
        <w:ilvl w:val="6"/>
        <w:numId w:val="2"/>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unhideWhenUsed/>
    <w:qFormat/>
    <w:pPr>
      <w:numPr>
        <w:ilvl w:val="7"/>
        <w:numId w:val="2"/>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unhideWhenUsed/>
    <w:qFormat/>
    <w:pPr>
      <w:numPr>
        <w:ilvl w:val="8"/>
        <w:numId w:val="2"/>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berschrift1Zchn">
    <w:name w:val="Überschrift 1 Zchn"/>
    <w:basedOn w:val="Absatz-Standardschriftart"/>
    <w:link w:val="berschrift1"/>
    <w:uiPriority w:val="9"/>
    <w:rPr>
      <w:rFonts w:ascii="Arial" w:eastAsia="Times New Roman" w:hAnsi="Arial"/>
      <w:b/>
      <w:bCs/>
      <w:sz w:val="48"/>
      <w:szCs w:val="32"/>
      <w:lang w:eastAsia="en-US"/>
    </w:rPr>
  </w:style>
  <w:style w:type="character" w:customStyle="1" w:styleId="berschrift2Zchn">
    <w:name w:val="Überschrift 2 Zchn"/>
    <w:basedOn w:val="Absatz-Standardschriftart"/>
    <w:link w:val="berschrift2"/>
    <w:uiPriority w:val="9"/>
    <w:rPr>
      <w:rFonts w:ascii="Arial" w:eastAsia="Times New Roman" w:hAnsi="Arial"/>
      <w:b/>
      <w:bCs/>
      <w:iCs/>
      <w:sz w:val="32"/>
      <w:szCs w:val="28"/>
      <w:lang w:eastAsia="en-US"/>
    </w:rPr>
  </w:style>
  <w:style w:type="character" w:customStyle="1" w:styleId="berschrift3Zchn">
    <w:name w:val="Überschrift 3 Zchn"/>
    <w:basedOn w:val="Absatz-Standardschriftart"/>
    <w:link w:val="berschrift3"/>
    <w:uiPriority w:val="9"/>
    <w:rPr>
      <w:rFonts w:ascii="Arial" w:eastAsia="Times New Roman" w:hAnsi="Arial"/>
      <w:b/>
      <w:bCs/>
      <w:sz w:val="28"/>
      <w:szCs w:val="26"/>
      <w:lang w:eastAsia="en-US"/>
    </w:rPr>
  </w:style>
  <w:style w:type="character" w:customStyle="1" w:styleId="berschrift4Zchn">
    <w:name w:val="Überschrift 4 Zchn"/>
    <w:basedOn w:val="Absatz-Standardschriftart"/>
    <w:link w:val="berschrift4"/>
    <w:uiPriority w:val="9"/>
    <w:rPr>
      <w:rFonts w:ascii="Arial" w:eastAsia="Times New Roman" w:hAnsi="Arial"/>
      <w:b/>
      <w:bCs/>
      <w:sz w:val="24"/>
      <w:szCs w:val="28"/>
      <w:lang w:eastAsia="en-US"/>
    </w:rPr>
  </w:style>
  <w:style w:type="character" w:customStyle="1" w:styleId="berschrift5Zchn">
    <w:name w:val="Überschrift 5 Zchn"/>
    <w:basedOn w:val="Absatz-Standardschriftart"/>
    <w:link w:val="berschrift5"/>
    <w:uiPriority w:val="9"/>
    <w:rPr>
      <w:rFonts w:ascii="Arial" w:eastAsia="Times New Roman" w:hAnsi="Arial"/>
      <w:b/>
      <w:bCs/>
      <w:iCs/>
      <w:sz w:val="24"/>
      <w:szCs w:val="26"/>
      <w:lang w:eastAsia="en-US"/>
    </w:rPr>
  </w:style>
  <w:style w:type="character" w:customStyle="1" w:styleId="berschrift6Zchn">
    <w:name w:val="Überschrift 6 Zchn"/>
    <w:basedOn w:val="Absatz-Standardschriftart"/>
    <w:link w:val="berschrift6"/>
    <w:uiPriority w:val="9"/>
    <w:rPr>
      <w:rFonts w:eastAsia="Times New Roman"/>
      <w:b/>
      <w:bCs/>
      <w:sz w:val="24"/>
      <w:lang w:eastAsia="en-US"/>
    </w:rPr>
  </w:style>
  <w:style w:type="character" w:customStyle="1" w:styleId="berschrift7Zchn">
    <w:name w:val="Überschrift 7 Zchn"/>
    <w:basedOn w:val="Absatz-Standardschriftart"/>
    <w:link w:val="berschrift7"/>
    <w:uiPriority w:val="9"/>
    <w:rPr>
      <w:rFonts w:eastAsia="Times New Roman"/>
      <w:sz w:val="24"/>
      <w:szCs w:val="24"/>
      <w:lang w:eastAsia="en-US"/>
    </w:rPr>
  </w:style>
  <w:style w:type="character" w:customStyle="1" w:styleId="berschrift8Zchn">
    <w:name w:val="Überschrift 8 Zchn"/>
    <w:basedOn w:val="Absatz-Standardschriftart"/>
    <w:link w:val="berschrift8"/>
    <w:uiPriority w:val="9"/>
    <w:rPr>
      <w:rFonts w:eastAsia="Times New Roman"/>
      <w:i/>
      <w:iCs/>
      <w:sz w:val="24"/>
      <w:szCs w:val="24"/>
      <w:lang w:eastAsia="en-US"/>
    </w:rPr>
  </w:style>
  <w:style w:type="character" w:customStyle="1" w:styleId="berschrift9Zchn">
    <w:name w:val="Überschrift 9 Zchn"/>
    <w:basedOn w:val="Absatz-Standardschriftart"/>
    <w:link w:val="berschrift9"/>
    <w:uiPriority w:val="9"/>
    <w:rPr>
      <w:rFonts w:ascii="Cambria" w:eastAsia="Times New Roman" w:hAnsi="Cambria"/>
      <w:sz w:val="24"/>
      <w:lang w:eastAsia="en-US"/>
    </w:rPr>
  </w:style>
  <w:style w:type="numbering" w:customStyle="1" w:styleId="Anhang">
    <w:name w:val="Anhang"/>
    <w:uiPriority w:val="99"/>
    <w:pPr>
      <w:numPr>
        <w:numId w:val="1"/>
      </w:numPr>
    </w:pPr>
  </w:style>
  <w:style w:type="paragraph" w:customStyle="1" w:styleId="Ebene1-bime">
    <w:name w:val="Ebene1 - bime"/>
    <w:basedOn w:val="berschrift1"/>
    <w:semiHidden/>
    <w:qFormat/>
    <w:rPr>
      <w:rFonts w:cs="Arial"/>
      <w:szCs w:val="44"/>
    </w:rPr>
  </w:style>
  <w:style w:type="paragraph" w:styleId="Dokumentstruktur">
    <w:name w:val="Document Map"/>
    <w:basedOn w:val="Standard"/>
    <w:link w:val="DokumentstrukturZchn"/>
    <w:uiPriority w:val="99"/>
    <w:semiHidden/>
    <w:unhideWhenUsed/>
    <w:rPr>
      <w:rFonts w:ascii="Tahoma" w:hAnsi="Tahoma" w:cs="Tahoma"/>
      <w:sz w:val="16"/>
      <w:szCs w:val="16"/>
    </w:rPr>
  </w:style>
  <w:style w:type="paragraph" w:customStyle="1" w:styleId="Ebene3-bime">
    <w:name w:val="Ebene3 - bime"/>
    <w:basedOn w:val="berschrift3"/>
    <w:semiHidden/>
    <w:qFormat/>
    <w:rPr>
      <w:rFonts w:cs="Arial"/>
    </w:rPr>
  </w:style>
  <w:style w:type="paragraph" w:customStyle="1" w:styleId="Ebene4-bime">
    <w:name w:val="Ebene4 - bime"/>
    <w:basedOn w:val="berschrift4"/>
    <w:semiHidden/>
    <w:qFormat/>
  </w:style>
  <w:style w:type="paragraph" w:customStyle="1" w:styleId="Text-bime">
    <w:name w:val="Text - bime"/>
    <w:basedOn w:val="Standard"/>
    <w:semiHidden/>
    <w:qFormat/>
  </w:style>
  <w:style w:type="paragraph" w:styleId="Verzeichnis1">
    <w:name w:val="toc 1"/>
    <w:basedOn w:val="Standard"/>
    <w:next w:val="Standard"/>
    <w:uiPriority w:val="39"/>
    <w:unhideWhenUsed/>
    <w:pPr>
      <w:spacing w:before="120" w:after="120"/>
      <w:jc w:val="left"/>
    </w:pPr>
    <w:rPr>
      <w:b/>
      <w:bCs/>
      <w:caps/>
      <w:szCs w:val="20"/>
    </w:rPr>
  </w:style>
  <w:style w:type="paragraph" w:styleId="Verzeichnis2">
    <w:name w:val="toc 2"/>
    <w:basedOn w:val="Standard"/>
    <w:next w:val="Standard"/>
    <w:uiPriority w:val="39"/>
    <w:unhideWhenUsed/>
    <w:pPr>
      <w:spacing w:after="0"/>
      <w:ind w:left="230"/>
      <w:jc w:val="left"/>
    </w:pPr>
    <w:rPr>
      <w:szCs w:val="20"/>
    </w:rPr>
  </w:style>
  <w:style w:type="paragraph" w:styleId="Verzeichnis3">
    <w:name w:val="toc 3"/>
    <w:basedOn w:val="Standard"/>
    <w:next w:val="Standard"/>
    <w:uiPriority w:val="39"/>
    <w:unhideWhenUsed/>
    <w:pPr>
      <w:spacing w:after="0"/>
      <w:ind w:left="460"/>
      <w:jc w:val="left"/>
    </w:pPr>
    <w:rPr>
      <w:iCs/>
      <w:szCs w:val="20"/>
    </w:rPr>
  </w:style>
  <w:style w:type="character" w:styleId="Hyperlink">
    <w:name w:val="Hyperlink"/>
    <w:basedOn w:val="Absatz-Standardschriftart"/>
    <w:uiPriority w:val="99"/>
    <w:unhideWhenUsed/>
    <w:rPr>
      <w:color w:val="0000FF"/>
      <w:u w:val="single"/>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rPr>
      <w:sz w:val="22"/>
      <w:szCs w:val="22"/>
      <w:lang w:eastAsia="en-US"/>
    </w:r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rPr>
      <w:sz w:val="22"/>
      <w:szCs w:val="22"/>
      <w:lang w:eastAsia="en-US"/>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lang w:eastAsia="en-US"/>
    </w:rPr>
  </w:style>
  <w:style w:type="paragraph" w:styleId="Beschriftung">
    <w:name w:val="caption"/>
    <w:basedOn w:val="Standard"/>
    <w:next w:val="Standard"/>
    <w:uiPriority w:val="35"/>
    <w:unhideWhenUsed/>
    <w:qFormat/>
    <w:rPr>
      <w:b/>
      <w:bCs/>
      <w:sz w:val="20"/>
      <w:szCs w:val="20"/>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en-US"/>
    </w:rPr>
  </w:style>
  <w:style w:type="paragraph" w:styleId="Inhaltsverzeichnisberschrift">
    <w:name w:val="TOC Heading"/>
    <w:basedOn w:val="berschrift1"/>
    <w:next w:val="Standard"/>
    <w:uiPriority w:val="39"/>
    <w:semiHidden/>
    <w:unhideWhenUsed/>
    <w:qFormat/>
    <w:pPr>
      <w:keepLines/>
      <w:pageBreakBefore w:val="0"/>
      <w:spacing w:before="480" w:after="0"/>
      <w:outlineLvl w:val="9"/>
    </w:pPr>
    <w:rPr>
      <w:rFonts w:ascii="Cambria" w:hAnsi="Cambria"/>
      <w:color w:val="365F91"/>
      <w:sz w:val="28"/>
      <w:szCs w:val="28"/>
    </w:rPr>
  </w:style>
  <w:style w:type="paragraph" w:styleId="Verzeichnis4">
    <w:name w:val="toc 4"/>
    <w:basedOn w:val="Standard"/>
    <w:next w:val="Standard"/>
    <w:uiPriority w:val="39"/>
    <w:unhideWhenUsed/>
    <w:pPr>
      <w:spacing w:after="0"/>
      <w:ind w:left="690"/>
      <w:jc w:val="left"/>
    </w:pPr>
    <w:rPr>
      <w:szCs w:val="18"/>
    </w:rPr>
  </w:style>
  <w:style w:type="paragraph" w:styleId="Verzeichnis5">
    <w:name w:val="toc 5"/>
    <w:basedOn w:val="Standard"/>
    <w:next w:val="Standard"/>
    <w:uiPriority w:val="39"/>
    <w:unhideWhenUsed/>
    <w:pPr>
      <w:spacing w:after="0"/>
      <w:ind w:left="920"/>
      <w:jc w:val="left"/>
    </w:pPr>
    <w:rPr>
      <w:rFonts w:ascii="Calibri" w:hAnsi="Calibri"/>
      <w:sz w:val="18"/>
      <w:szCs w:val="18"/>
    </w:rPr>
  </w:style>
  <w:style w:type="paragraph" w:styleId="Verzeichnis6">
    <w:name w:val="toc 6"/>
    <w:basedOn w:val="Standard"/>
    <w:next w:val="Standard"/>
    <w:uiPriority w:val="39"/>
    <w:unhideWhenUsed/>
    <w:pPr>
      <w:spacing w:after="0"/>
      <w:ind w:left="1150"/>
      <w:jc w:val="left"/>
    </w:pPr>
    <w:rPr>
      <w:rFonts w:ascii="Calibri" w:hAnsi="Calibri"/>
      <w:sz w:val="18"/>
      <w:szCs w:val="18"/>
    </w:rPr>
  </w:style>
  <w:style w:type="paragraph" w:styleId="Verzeichnis7">
    <w:name w:val="toc 7"/>
    <w:basedOn w:val="Standard"/>
    <w:next w:val="Standard"/>
    <w:uiPriority w:val="39"/>
    <w:unhideWhenUsed/>
    <w:pPr>
      <w:spacing w:after="0"/>
      <w:ind w:left="1380"/>
      <w:jc w:val="left"/>
    </w:pPr>
    <w:rPr>
      <w:rFonts w:ascii="Calibri" w:hAnsi="Calibri"/>
      <w:sz w:val="18"/>
      <w:szCs w:val="18"/>
    </w:rPr>
  </w:style>
  <w:style w:type="paragraph" w:styleId="Verzeichnis8">
    <w:name w:val="toc 8"/>
    <w:basedOn w:val="Standard"/>
    <w:next w:val="Standard"/>
    <w:uiPriority w:val="39"/>
    <w:unhideWhenUsed/>
    <w:pPr>
      <w:spacing w:after="0"/>
      <w:ind w:left="1610"/>
      <w:jc w:val="left"/>
    </w:pPr>
    <w:rPr>
      <w:rFonts w:ascii="Calibri" w:hAnsi="Calibri"/>
      <w:sz w:val="18"/>
      <w:szCs w:val="18"/>
    </w:rPr>
  </w:style>
  <w:style w:type="paragraph" w:styleId="Verzeichnis9">
    <w:name w:val="toc 9"/>
    <w:basedOn w:val="Standard"/>
    <w:next w:val="Standard"/>
    <w:uiPriority w:val="39"/>
    <w:unhideWhenUsed/>
    <w:pPr>
      <w:spacing w:after="0"/>
      <w:ind w:left="1840"/>
      <w:jc w:val="left"/>
    </w:pPr>
    <w:rPr>
      <w:rFonts w:ascii="Calibri" w:hAnsi="Calibri"/>
      <w:sz w:val="18"/>
      <w:szCs w:val="18"/>
    </w:rPr>
  </w:style>
  <w:style w:type="paragraph" w:styleId="Listenabsatz">
    <w:name w:val="List Paragraph"/>
    <w:basedOn w:val="Standard"/>
    <w:uiPriority w:val="34"/>
    <w:qFormat/>
    <w:pPr>
      <w:ind w:left="708"/>
    </w:pPr>
  </w:style>
  <w:style w:type="paragraph" w:styleId="Literaturverzeichnis">
    <w:name w:val="Bibliography"/>
    <w:basedOn w:val="Standard"/>
    <w:next w:val="Standard"/>
    <w:uiPriority w:val="37"/>
    <w:unhideWhenUsed/>
    <w:pPr>
      <w:spacing w:after="160" w:line="312" w:lineRule="auto"/>
    </w:pPr>
    <w:rPr>
      <w:rFonts w:ascii="Calibri" w:hAnsi="Calibri" w:cs="Calibri"/>
    </w:rPr>
  </w:style>
  <w:style w:type="character" w:styleId="Platzhaltertext">
    <w:name w:val="Placeholder Text"/>
    <w:basedOn w:val="Absatz-Standardschriftart"/>
    <w:uiPriority w:val="99"/>
    <w:semiHidden/>
    <w:rPr>
      <w:color w:val="808080"/>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rFonts w:ascii="Arial" w:hAnsi="Arial"/>
      <w:lang w:eastAsia="en-US"/>
    </w:rPr>
  </w:style>
  <w:style w:type="character" w:styleId="Funotenzeichen">
    <w:name w:val="footnote reference"/>
    <w:basedOn w:val="Absatz-Standardschriftart"/>
    <w:uiPriority w:val="99"/>
    <w:semiHidden/>
    <w:unhideWhenUsed/>
    <w:rPr>
      <w:vertAlign w:val="superscript"/>
    </w:r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rFonts w:ascii="Arial" w:hAnsi="Arial"/>
      <w:lang w:eastAsia="en-US"/>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Arial" w:hAnsi="Arial"/>
      <w:b/>
      <w:bCs/>
      <w:lang w:eastAsia="en-US"/>
    </w:rPr>
  </w:style>
  <w:style w:type="paragraph" w:styleId="berarbeitung">
    <w:name w:val="Revision"/>
    <w:hidden/>
    <w:uiPriority w:val="99"/>
    <w:semiHidden/>
    <w:rPr>
      <w:rFonts w:ascii="Arial" w:hAnsi="Arial"/>
      <w:sz w:val="24"/>
      <w:lang w:eastAsia="en-US"/>
    </w:rPr>
  </w:style>
  <w:style w:type="character" w:customStyle="1" w:styleId="st">
    <w:name w:val="st"/>
    <w:basedOn w:val="Absatz-Standardschriftart"/>
  </w:style>
  <w:style w:type="character" w:styleId="BesuchterLink">
    <w:name w:val="FollowedHyperlink"/>
    <w:basedOn w:val="Absatz-Standardschriftart"/>
    <w:uiPriority w:val="99"/>
    <w:semiHidden/>
    <w:unhideWhenUsed/>
    <w:rPr>
      <w:color w:val="800080" w:themeColor="followedHyperlink"/>
      <w:u w:val="single"/>
    </w:rPr>
  </w:style>
  <w:style w:type="paragraph" w:styleId="Textkrper">
    <w:name w:val="Body Text"/>
    <w:basedOn w:val="Standard"/>
    <w:link w:val="TextkrperZchn"/>
    <w:uiPriority w:val="1"/>
    <w:qFormat/>
    <w:pPr>
      <w:widowControl w:val="0"/>
      <w:spacing w:before="74" w:after="0" w:line="240" w:lineRule="auto"/>
      <w:ind w:left="308"/>
      <w:jc w:val="left"/>
    </w:pPr>
    <w:rPr>
      <w:rFonts w:eastAsia="Arial" w:cs="Calibri"/>
      <w:sz w:val="20"/>
      <w:szCs w:val="20"/>
      <w:lang w:val="en-US"/>
    </w:rPr>
  </w:style>
  <w:style w:type="character" w:customStyle="1" w:styleId="TextkrperZchn">
    <w:name w:val="Textkörper Zchn"/>
    <w:basedOn w:val="Absatz-Standardschriftart"/>
    <w:link w:val="Textkrper"/>
    <w:uiPriority w:val="1"/>
    <w:rPr>
      <w:rFonts w:ascii="Arial" w:eastAsia="Arial" w:hAnsi="Arial" w:cs="Calibri"/>
      <w:lang w:val="en-US" w:eastAsia="en-U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Pr>
      <w:rFonts w:ascii="Courier New" w:eastAsia="Times New Roman" w:hAnsi="Courier New" w:cs="Courier New"/>
    </w:rPr>
  </w:style>
  <w:style w:type="character" w:styleId="NichtaufgelsteErwhnung">
    <w:name w:val="Unresolved Mention"/>
    <w:basedOn w:val="Absatz-Standardschriftart"/>
    <w:uiPriority w:val="99"/>
    <w:semiHidden/>
    <w:unhideWhenUsed/>
    <w:rsid w:val="00E066DD"/>
    <w:rPr>
      <w:color w:val="605E5C"/>
      <w:shd w:val="clear" w:color="auto" w:fill="E1DFDD"/>
    </w:rPr>
  </w:style>
  <w:style w:type="paragraph" w:customStyle="1" w:styleId="Default">
    <w:name w:val="Default"/>
    <w:rsid w:val="0020634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cs="Calibri"/>
      <w:color w:val="000000"/>
      <w:sz w:val="24"/>
      <w:szCs w:val="24"/>
    </w:rPr>
  </w:style>
  <w:style w:type="paragraph" w:styleId="StandardWeb">
    <w:name w:val="Normal (Web)"/>
    <w:basedOn w:val="Standard"/>
    <w:uiPriority w:val="99"/>
    <w:unhideWhenUsed/>
    <w:rsid w:val="00D169B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szCs w:val="24"/>
      <w:lang w:eastAsia="de-DE"/>
    </w:rPr>
  </w:style>
  <w:style w:type="character" w:customStyle="1" w:styleId="normaltextrun">
    <w:name w:val="normaltextrun"/>
    <w:basedOn w:val="Absatz-Standardschriftart"/>
    <w:rsid w:val="00D16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0217">
      <w:bodyDiv w:val="1"/>
      <w:marLeft w:val="0"/>
      <w:marRight w:val="0"/>
      <w:marTop w:val="0"/>
      <w:marBottom w:val="0"/>
      <w:divBdr>
        <w:top w:val="none" w:sz="0" w:space="0" w:color="auto"/>
        <w:left w:val="none" w:sz="0" w:space="0" w:color="auto"/>
        <w:bottom w:val="none" w:sz="0" w:space="0" w:color="auto"/>
        <w:right w:val="none" w:sz="0" w:space="0" w:color="auto"/>
      </w:divBdr>
      <w:divsChild>
        <w:div w:id="504826849">
          <w:marLeft w:val="0"/>
          <w:marRight w:val="0"/>
          <w:marTop w:val="0"/>
          <w:marBottom w:val="0"/>
          <w:divBdr>
            <w:top w:val="none" w:sz="0" w:space="0" w:color="auto"/>
            <w:left w:val="none" w:sz="0" w:space="0" w:color="auto"/>
            <w:bottom w:val="none" w:sz="0" w:space="0" w:color="auto"/>
            <w:right w:val="none" w:sz="0" w:space="0" w:color="auto"/>
          </w:divBdr>
        </w:div>
        <w:div w:id="819729800">
          <w:marLeft w:val="0"/>
          <w:marRight w:val="0"/>
          <w:marTop w:val="0"/>
          <w:marBottom w:val="0"/>
          <w:divBdr>
            <w:top w:val="none" w:sz="0" w:space="0" w:color="auto"/>
            <w:left w:val="none" w:sz="0" w:space="0" w:color="auto"/>
            <w:bottom w:val="none" w:sz="0" w:space="0" w:color="auto"/>
            <w:right w:val="none" w:sz="0" w:space="0" w:color="auto"/>
          </w:divBdr>
        </w:div>
      </w:divsChild>
    </w:div>
    <w:div w:id="736249792">
      <w:bodyDiv w:val="1"/>
      <w:marLeft w:val="0"/>
      <w:marRight w:val="0"/>
      <w:marTop w:val="0"/>
      <w:marBottom w:val="0"/>
      <w:divBdr>
        <w:top w:val="none" w:sz="0" w:space="0" w:color="auto"/>
        <w:left w:val="none" w:sz="0" w:space="0" w:color="auto"/>
        <w:bottom w:val="none" w:sz="0" w:space="0" w:color="auto"/>
        <w:right w:val="none" w:sz="0" w:space="0" w:color="auto"/>
      </w:divBdr>
    </w:div>
    <w:div w:id="1231774492">
      <w:bodyDiv w:val="1"/>
      <w:marLeft w:val="0"/>
      <w:marRight w:val="0"/>
      <w:marTop w:val="0"/>
      <w:marBottom w:val="0"/>
      <w:divBdr>
        <w:top w:val="none" w:sz="0" w:space="0" w:color="auto"/>
        <w:left w:val="none" w:sz="0" w:space="0" w:color="auto"/>
        <w:bottom w:val="none" w:sz="0" w:space="0" w:color="auto"/>
        <w:right w:val="none" w:sz="0" w:space="0" w:color="auto"/>
      </w:divBdr>
    </w:div>
    <w:div w:id="1234244010">
      <w:bodyDiv w:val="1"/>
      <w:marLeft w:val="0"/>
      <w:marRight w:val="0"/>
      <w:marTop w:val="0"/>
      <w:marBottom w:val="0"/>
      <w:divBdr>
        <w:top w:val="none" w:sz="0" w:space="0" w:color="auto"/>
        <w:left w:val="none" w:sz="0" w:space="0" w:color="auto"/>
        <w:bottom w:val="none" w:sz="0" w:space="0" w:color="auto"/>
        <w:right w:val="none" w:sz="0" w:space="0" w:color="auto"/>
      </w:divBdr>
      <w:divsChild>
        <w:div w:id="2033914596">
          <w:marLeft w:val="0"/>
          <w:marRight w:val="0"/>
          <w:marTop w:val="0"/>
          <w:marBottom w:val="0"/>
          <w:divBdr>
            <w:top w:val="none" w:sz="0" w:space="0" w:color="auto"/>
            <w:left w:val="none" w:sz="0" w:space="0" w:color="auto"/>
            <w:bottom w:val="none" w:sz="0" w:space="0" w:color="auto"/>
            <w:right w:val="none" w:sz="0" w:space="0" w:color="auto"/>
          </w:divBdr>
        </w:div>
        <w:div w:id="1122648164">
          <w:marLeft w:val="0"/>
          <w:marRight w:val="0"/>
          <w:marTop w:val="0"/>
          <w:marBottom w:val="0"/>
          <w:divBdr>
            <w:top w:val="none" w:sz="0" w:space="0" w:color="auto"/>
            <w:left w:val="none" w:sz="0" w:space="0" w:color="auto"/>
            <w:bottom w:val="none" w:sz="0" w:space="0" w:color="auto"/>
            <w:right w:val="none" w:sz="0" w:space="0" w:color="auto"/>
          </w:divBdr>
        </w:div>
        <w:div w:id="1631086336">
          <w:marLeft w:val="0"/>
          <w:marRight w:val="0"/>
          <w:marTop w:val="0"/>
          <w:marBottom w:val="0"/>
          <w:divBdr>
            <w:top w:val="none" w:sz="0" w:space="0" w:color="auto"/>
            <w:left w:val="none" w:sz="0" w:space="0" w:color="auto"/>
            <w:bottom w:val="none" w:sz="0" w:space="0" w:color="auto"/>
            <w:right w:val="none" w:sz="0" w:space="0" w:color="auto"/>
          </w:divBdr>
        </w:div>
        <w:div w:id="46035644">
          <w:marLeft w:val="0"/>
          <w:marRight w:val="0"/>
          <w:marTop w:val="0"/>
          <w:marBottom w:val="0"/>
          <w:divBdr>
            <w:top w:val="none" w:sz="0" w:space="0" w:color="auto"/>
            <w:left w:val="none" w:sz="0" w:space="0" w:color="auto"/>
            <w:bottom w:val="none" w:sz="0" w:space="0" w:color="auto"/>
            <w:right w:val="none" w:sz="0" w:space="0" w:color="auto"/>
          </w:divBdr>
        </w:div>
      </w:divsChild>
    </w:div>
    <w:div w:id="1313869118">
      <w:bodyDiv w:val="1"/>
      <w:marLeft w:val="0"/>
      <w:marRight w:val="0"/>
      <w:marTop w:val="0"/>
      <w:marBottom w:val="0"/>
      <w:divBdr>
        <w:top w:val="none" w:sz="0" w:space="0" w:color="auto"/>
        <w:left w:val="none" w:sz="0" w:space="0" w:color="auto"/>
        <w:bottom w:val="none" w:sz="0" w:space="0" w:color="auto"/>
        <w:right w:val="none" w:sz="0" w:space="0" w:color="auto"/>
      </w:divBdr>
      <w:divsChild>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sChild>
    </w:div>
    <w:div w:id="1316185161">
      <w:bodyDiv w:val="1"/>
      <w:marLeft w:val="0"/>
      <w:marRight w:val="0"/>
      <w:marTop w:val="0"/>
      <w:marBottom w:val="0"/>
      <w:divBdr>
        <w:top w:val="none" w:sz="0" w:space="0" w:color="auto"/>
        <w:left w:val="none" w:sz="0" w:space="0" w:color="auto"/>
        <w:bottom w:val="none" w:sz="0" w:space="0" w:color="auto"/>
        <w:right w:val="none" w:sz="0" w:space="0" w:color="auto"/>
      </w:divBdr>
    </w:div>
    <w:div w:id="1394355712">
      <w:bodyDiv w:val="1"/>
      <w:marLeft w:val="0"/>
      <w:marRight w:val="0"/>
      <w:marTop w:val="0"/>
      <w:marBottom w:val="0"/>
      <w:divBdr>
        <w:top w:val="none" w:sz="0" w:space="0" w:color="auto"/>
        <w:left w:val="none" w:sz="0" w:space="0" w:color="auto"/>
        <w:bottom w:val="none" w:sz="0" w:space="0" w:color="auto"/>
        <w:right w:val="none" w:sz="0" w:space="0" w:color="auto"/>
      </w:divBdr>
    </w:div>
    <w:div w:id="1836720168">
      <w:bodyDiv w:val="1"/>
      <w:marLeft w:val="0"/>
      <w:marRight w:val="0"/>
      <w:marTop w:val="0"/>
      <w:marBottom w:val="0"/>
      <w:divBdr>
        <w:top w:val="none" w:sz="0" w:space="0" w:color="auto"/>
        <w:left w:val="none" w:sz="0" w:space="0" w:color="auto"/>
        <w:bottom w:val="none" w:sz="0" w:space="0" w:color="auto"/>
        <w:right w:val="none" w:sz="0" w:space="0" w:color="auto"/>
      </w:divBdr>
      <w:divsChild>
        <w:div w:id="100491644">
          <w:marLeft w:val="0"/>
          <w:marRight w:val="0"/>
          <w:marTop w:val="0"/>
          <w:marBottom w:val="0"/>
          <w:divBdr>
            <w:top w:val="none" w:sz="0" w:space="0" w:color="auto"/>
            <w:left w:val="none" w:sz="0" w:space="0" w:color="auto"/>
            <w:bottom w:val="none" w:sz="0" w:space="0" w:color="auto"/>
            <w:right w:val="none" w:sz="0" w:space="0" w:color="auto"/>
          </w:divBdr>
        </w:div>
        <w:div w:id="450326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B0E89-B21F-4766-825E-D40822945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2451</Words>
  <Characters>15443</Characters>
  <Application>Microsoft Office Word</Application>
  <DocSecurity>0</DocSecurity>
  <Lines>128</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Vorlage Bime</vt:lpstr>
      <vt:lpstr>Vorlage Bime</vt:lpstr>
    </vt:vector>
  </TitlesOfParts>
  <Company>Uni Bremen, FG04, FB05</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Bime</dc:title>
  <dc:subject/>
  <dc:creator>Pegel</dc:creator>
  <cp:keywords/>
  <dc:description/>
  <cp:lastModifiedBy>Zelgai Nemati</cp:lastModifiedBy>
  <cp:revision>11</cp:revision>
  <cp:lastPrinted>2021-12-12T18:02:00Z</cp:lastPrinted>
  <dcterms:created xsi:type="dcterms:W3CDTF">2021-12-19T11:06:00Z</dcterms:created>
  <dcterms:modified xsi:type="dcterms:W3CDTF">2022-01-11T08:51:00Z</dcterms:modified>
</cp:coreProperties>
</file>